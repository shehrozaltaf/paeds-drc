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2CA09" w14:textId="77777777" w:rsidR="00D3648C" w:rsidRDefault="00D3648C" w:rsidP="00D3648C">
      <w:pPr>
        <w:spacing w:after="0"/>
        <w:rPr>
          <w:b/>
          <w:sz w:val="20"/>
          <w:szCs w:val="20"/>
          <w:u w:val="single"/>
        </w:rPr>
      </w:pPr>
      <w:r w:rsidRPr="00D3648C">
        <w:rPr>
          <w:b/>
          <w:sz w:val="20"/>
          <w:szCs w:val="20"/>
          <w:u w:val="single"/>
        </w:rPr>
        <w:t>Application for ERC Approval Contact Information of Applicant &amp; PI Project / PI / Applicant / Team Information</w:t>
      </w:r>
    </w:p>
    <w:p w14:paraId="034D8F31" w14:textId="77777777" w:rsidR="00D3648C" w:rsidRDefault="00D3648C" w:rsidP="00D3648C">
      <w:pPr>
        <w:spacing w:after="0"/>
        <w:rPr>
          <w:b/>
          <w:sz w:val="20"/>
          <w:szCs w:val="20"/>
          <w:u w:val="single"/>
        </w:rPr>
      </w:pPr>
    </w:p>
    <w:tbl>
      <w:tblPr>
        <w:tblStyle w:val="TableGrid"/>
        <w:tblW w:w="0" w:type="auto"/>
        <w:tblLayout w:type="fixed"/>
        <w:tblLook w:val="04A0" w:firstRow="1" w:lastRow="0" w:firstColumn="1" w:lastColumn="0" w:noHBand="0" w:noVBand="1"/>
      </w:tblPr>
      <w:tblGrid>
        <w:gridCol w:w="2245"/>
        <w:gridCol w:w="7105"/>
      </w:tblGrid>
      <w:tr w:rsidR="000E2A16" w:rsidRPr="005F4778" w14:paraId="34B65C22" w14:textId="77777777" w:rsidTr="005F4778">
        <w:tc>
          <w:tcPr>
            <w:tcW w:w="2245" w:type="dxa"/>
          </w:tcPr>
          <w:p w14:paraId="517B0F0F" w14:textId="77777777" w:rsidR="000E2A16" w:rsidRPr="005F4778" w:rsidRDefault="000E2A16" w:rsidP="000E2A16">
            <w:pPr>
              <w:rPr>
                <w:b/>
                <w:sz w:val="24"/>
                <w:szCs w:val="24"/>
                <w:u w:val="single"/>
              </w:rPr>
            </w:pPr>
            <w:r w:rsidRPr="005F4778">
              <w:rPr>
                <w:sz w:val="24"/>
                <w:szCs w:val="24"/>
              </w:rPr>
              <w:t>Date:</w:t>
            </w:r>
          </w:p>
        </w:tc>
        <w:tc>
          <w:tcPr>
            <w:tcW w:w="7105" w:type="dxa"/>
          </w:tcPr>
          <w:p w14:paraId="78FD9E7F" w14:textId="77777777" w:rsidR="000E2A16" w:rsidRPr="005F4778" w:rsidRDefault="000E2A16" w:rsidP="00D3648C">
            <w:pPr>
              <w:rPr>
                <w:b/>
                <w:sz w:val="24"/>
                <w:szCs w:val="24"/>
                <w:u w:val="single"/>
              </w:rPr>
            </w:pPr>
            <w:r w:rsidRPr="005F4778">
              <w:rPr>
                <w:sz w:val="24"/>
                <w:szCs w:val="24"/>
              </w:rPr>
              <w:t>____/____/_____</w:t>
            </w:r>
          </w:p>
        </w:tc>
      </w:tr>
      <w:tr w:rsidR="00C70505" w:rsidRPr="00C70505" w14:paraId="48363A07" w14:textId="77777777" w:rsidTr="005F4778">
        <w:tc>
          <w:tcPr>
            <w:tcW w:w="2245" w:type="dxa"/>
          </w:tcPr>
          <w:p w14:paraId="52F950B4" w14:textId="77777777" w:rsidR="000E2A16" w:rsidRPr="00C70505" w:rsidRDefault="000E2A16" w:rsidP="00D3648C">
            <w:pPr>
              <w:rPr>
                <w:color w:val="FF0000"/>
                <w:sz w:val="24"/>
                <w:szCs w:val="24"/>
                <w:rPrChange w:id="0" w:author="Hassan Naqvi" w:date="2019-03-28T10:32:00Z">
                  <w:rPr>
                    <w:sz w:val="24"/>
                    <w:szCs w:val="24"/>
                  </w:rPr>
                </w:rPrChange>
              </w:rPr>
            </w:pPr>
            <w:r w:rsidRPr="00C70505">
              <w:rPr>
                <w:color w:val="FF0000"/>
                <w:sz w:val="24"/>
                <w:szCs w:val="24"/>
                <w:rPrChange w:id="1" w:author="Hassan Naqvi" w:date="2019-03-28T10:32:00Z">
                  <w:rPr>
                    <w:sz w:val="24"/>
                    <w:szCs w:val="24"/>
                  </w:rPr>
                </w:rPrChange>
              </w:rPr>
              <w:t xml:space="preserve">Short Title of </w:t>
            </w:r>
            <w:commentRangeStart w:id="2"/>
            <w:r w:rsidRPr="00C70505">
              <w:rPr>
                <w:color w:val="FF0000"/>
                <w:sz w:val="24"/>
                <w:szCs w:val="24"/>
                <w:rPrChange w:id="3" w:author="Hassan Naqvi" w:date="2019-03-28T10:32:00Z">
                  <w:rPr>
                    <w:sz w:val="24"/>
                    <w:szCs w:val="24"/>
                  </w:rPr>
                </w:rPrChange>
              </w:rPr>
              <w:t>Study</w:t>
            </w:r>
            <w:commentRangeEnd w:id="2"/>
            <w:r w:rsidR="00833AE8" w:rsidRPr="00C70505">
              <w:rPr>
                <w:rStyle w:val="CommentReference"/>
                <w:color w:val="FF0000"/>
                <w:rPrChange w:id="4" w:author="Hassan Naqvi" w:date="2019-03-28T10:32:00Z">
                  <w:rPr>
                    <w:rStyle w:val="CommentReference"/>
                  </w:rPr>
                </w:rPrChange>
              </w:rPr>
              <w:commentReference w:id="2"/>
            </w:r>
            <w:r w:rsidRPr="00C70505">
              <w:rPr>
                <w:color w:val="FF0000"/>
                <w:sz w:val="24"/>
                <w:szCs w:val="24"/>
                <w:rPrChange w:id="5" w:author="Hassan Naqvi" w:date="2019-03-28T10:32:00Z">
                  <w:rPr>
                    <w:sz w:val="24"/>
                    <w:szCs w:val="24"/>
                  </w:rPr>
                </w:rPrChange>
              </w:rPr>
              <w:t>:</w:t>
            </w:r>
          </w:p>
        </w:tc>
        <w:tc>
          <w:tcPr>
            <w:tcW w:w="7105" w:type="dxa"/>
          </w:tcPr>
          <w:p w14:paraId="4199E6C0" w14:textId="77777777" w:rsidR="000E2A16" w:rsidRPr="00C70505" w:rsidRDefault="000E2A16" w:rsidP="005F4778">
            <w:pPr>
              <w:rPr>
                <w:color w:val="808080" w:themeColor="background1" w:themeShade="80"/>
                <w:sz w:val="24"/>
                <w:szCs w:val="24"/>
                <w:rPrChange w:id="6" w:author="Hassan Naqvi" w:date="2019-03-28T10:30:00Z">
                  <w:rPr>
                    <w:sz w:val="24"/>
                    <w:szCs w:val="24"/>
                  </w:rPr>
                </w:rPrChange>
              </w:rPr>
            </w:pPr>
            <w:r w:rsidRPr="00C70505">
              <w:rPr>
                <w:color w:val="808080" w:themeColor="background1" w:themeShade="80"/>
                <w:sz w:val="24"/>
                <w:szCs w:val="24"/>
                <w:rPrChange w:id="7" w:author="Hassan Naqvi" w:date="2019-03-28T10:30:00Z">
                  <w:rPr>
                    <w:sz w:val="24"/>
                    <w:szCs w:val="24"/>
                  </w:rPr>
                </w:rPrChange>
              </w:rPr>
              <w:t>_________________________________________________________</w:t>
            </w:r>
          </w:p>
        </w:tc>
      </w:tr>
      <w:tr w:rsidR="000E2A16" w:rsidRPr="005F4778" w14:paraId="5DCB1935" w14:textId="77777777" w:rsidTr="005F4778">
        <w:tc>
          <w:tcPr>
            <w:tcW w:w="2245" w:type="dxa"/>
          </w:tcPr>
          <w:p w14:paraId="635CF60F" w14:textId="77777777" w:rsidR="000E2A16" w:rsidRPr="005F4778" w:rsidRDefault="000E2A16" w:rsidP="00D3648C">
            <w:pPr>
              <w:rPr>
                <w:sz w:val="24"/>
                <w:szCs w:val="24"/>
              </w:rPr>
            </w:pPr>
            <w:r w:rsidRPr="005F4778">
              <w:rPr>
                <w:sz w:val="24"/>
                <w:szCs w:val="24"/>
              </w:rPr>
              <w:t>Full Title of Study:</w:t>
            </w:r>
          </w:p>
        </w:tc>
        <w:tc>
          <w:tcPr>
            <w:tcW w:w="7105" w:type="dxa"/>
          </w:tcPr>
          <w:p w14:paraId="00587D49" w14:textId="77777777" w:rsidR="000E2A16" w:rsidRPr="005F4778" w:rsidRDefault="000E2A16" w:rsidP="005F4778">
            <w:pPr>
              <w:rPr>
                <w:sz w:val="24"/>
                <w:szCs w:val="24"/>
              </w:rPr>
            </w:pPr>
            <w:r w:rsidRPr="005F4778">
              <w:rPr>
                <w:sz w:val="24"/>
                <w:szCs w:val="24"/>
              </w:rPr>
              <w:t>_________________________________________________________</w:t>
            </w:r>
          </w:p>
        </w:tc>
      </w:tr>
    </w:tbl>
    <w:p w14:paraId="5392EF3B" w14:textId="77777777" w:rsidR="00D3648C" w:rsidRDefault="00D3648C" w:rsidP="00D3648C">
      <w:pPr>
        <w:spacing w:after="0"/>
        <w:rPr>
          <w:b/>
        </w:rPr>
      </w:pPr>
    </w:p>
    <w:tbl>
      <w:tblPr>
        <w:tblStyle w:val="TableGrid"/>
        <w:tblW w:w="0" w:type="auto"/>
        <w:tblLook w:val="04A0" w:firstRow="1" w:lastRow="0" w:firstColumn="1" w:lastColumn="0" w:noHBand="0" w:noVBand="1"/>
      </w:tblPr>
      <w:tblGrid>
        <w:gridCol w:w="449"/>
        <w:gridCol w:w="4255"/>
        <w:gridCol w:w="56"/>
        <w:gridCol w:w="3508"/>
        <w:gridCol w:w="1082"/>
      </w:tblGrid>
      <w:tr w:rsidR="00C07442" w:rsidRPr="005F4778" w14:paraId="768D01C2" w14:textId="77777777" w:rsidTr="008D51FF">
        <w:tc>
          <w:tcPr>
            <w:tcW w:w="448" w:type="dxa"/>
          </w:tcPr>
          <w:p w14:paraId="46F07EA7" w14:textId="77777777" w:rsidR="00C07442" w:rsidRPr="005F4778" w:rsidRDefault="00C07442" w:rsidP="00AC6E19">
            <w:pPr>
              <w:rPr>
                <w:sz w:val="24"/>
                <w:szCs w:val="24"/>
              </w:rPr>
            </w:pPr>
            <w:r w:rsidRPr="005F4778">
              <w:rPr>
                <w:sz w:val="24"/>
                <w:szCs w:val="24"/>
              </w:rPr>
              <w:t>1.</w:t>
            </w:r>
          </w:p>
        </w:tc>
        <w:tc>
          <w:tcPr>
            <w:tcW w:w="7820" w:type="dxa"/>
            <w:gridSpan w:val="3"/>
            <w:shd w:val="clear" w:color="auto" w:fill="E7E6E6" w:themeFill="background2"/>
          </w:tcPr>
          <w:p w14:paraId="1337ACCE" w14:textId="77777777" w:rsidR="00C07442" w:rsidRPr="005F4778" w:rsidRDefault="00C07442" w:rsidP="00AC6E19">
            <w:pPr>
              <w:rPr>
                <w:b/>
                <w:sz w:val="24"/>
                <w:szCs w:val="24"/>
                <w:u w:val="single"/>
              </w:rPr>
            </w:pPr>
            <w:r w:rsidRPr="005F4778">
              <w:rPr>
                <w:b/>
                <w:sz w:val="24"/>
                <w:szCs w:val="24"/>
              </w:rPr>
              <w:t xml:space="preserve">Principal Investigator </w:t>
            </w:r>
            <w:commentRangeStart w:id="8"/>
            <w:r w:rsidRPr="005F4778">
              <w:rPr>
                <w:b/>
                <w:sz w:val="24"/>
                <w:szCs w:val="24"/>
              </w:rPr>
              <w:t>details</w:t>
            </w:r>
            <w:commentRangeEnd w:id="8"/>
            <w:r w:rsidR="00833AE8">
              <w:rPr>
                <w:rStyle w:val="CommentReference"/>
              </w:rPr>
              <w:commentReference w:id="8"/>
            </w:r>
            <w:r w:rsidRPr="005F4778">
              <w:rPr>
                <w:b/>
                <w:sz w:val="24"/>
                <w:szCs w:val="24"/>
              </w:rPr>
              <w:t>:</w:t>
            </w:r>
          </w:p>
        </w:tc>
        <w:tc>
          <w:tcPr>
            <w:tcW w:w="1082" w:type="dxa"/>
            <w:shd w:val="clear" w:color="auto" w:fill="E7E6E6" w:themeFill="background2"/>
          </w:tcPr>
          <w:p w14:paraId="59ED1009" w14:textId="77777777" w:rsidR="00C07442" w:rsidRPr="005F4778" w:rsidRDefault="00C07442" w:rsidP="00AC6E19">
            <w:pPr>
              <w:rPr>
                <w:b/>
                <w:sz w:val="24"/>
                <w:szCs w:val="24"/>
              </w:rPr>
            </w:pPr>
            <w:r>
              <w:rPr>
                <w:b/>
                <w:sz w:val="24"/>
                <w:szCs w:val="24"/>
              </w:rPr>
              <w:t>Remarks</w:t>
            </w:r>
          </w:p>
        </w:tc>
      </w:tr>
      <w:tr w:rsidR="00C07442" w:rsidRPr="005F4778" w14:paraId="4E07B1AF" w14:textId="77777777" w:rsidTr="008D51FF">
        <w:tc>
          <w:tcPr>
            <w:tcW w:w="448" w:type="dxa"/>
          </w:tcPr>
          <w:p w14:paraId="1A895D2D" w14:textId="77777777" w:rsidR="00C07442" w:rsidRPr="005F4778" w:rsidRDefault="00C07442" w:rsidP="00AC6E19">
            <w:pPr>
              <w:rPr>
                <w:sz w:val="24"/>
                <w:szCs w:val="24"/>
              </w:rPr>
            </w:pPr>
          </w:p>
        </w:tc>
        <w:tc>
          <w:tcPr>
            <w:tcW w:w="4256" w:type="dxa"/>
          </w:tcPr>
          <w:p w14:paraId="22C837D4" w14:textId="77777777" w:rsidR="00C07442" w:rsidRPr="005F4778" w:rsidRDefault="00C07442" w:rsidP="00AC6E19">
            <w:pPr>
              <w:rPr>
                <w:sz w:val="24"/>
                <w:szCs w:val="24"/>
              </w:rPr>
            </w:pPr>
            <w:r w:rsidRPr="005F4778">
              <w:rPr>
                <w:sz w:val="24"/>
                <w:szCs w:val="24"/>
              </w:rPr>
              <w:t>Title</w:t>
            </w:r>
          </w:p>
        </w:tc>
        <w:tc>
          <w:tcPr>
            <w:tcW w:w="3564" w:type="dxa"/>
            <w:gridSpan w:val="2"/>
          </w:tcPr>
          <w:p w14:paraId="7612877F" w14:textId="77777777" w:rsidR="00C07442" w:rsidRPr="005F4778" w:rsidRDefault="00C07442" w:rsidP="00AC6E19">
            <w:pPr>
              <w:rPr>
                <w:b/>
                <w:sz w:val="24"/>
                <w:szCs w:val="24"/>
                <w:u w:val="single"/>
              </w:rPr>
            </w:pPr>
          </w:p>
        </w:tc>
        <w:tc>
          <w:tcPr>
            <w:tcW w:w="1082" w:type="dxa"/>
          </w:tcPr>
          <w:p w14:paraId="3FE4F7EA" w14:textId="77777777" w:rsidR="00C07442" w:rsidRPr="005F4778" w:rsidRDefault="00C07442" w:rsidP="00AC6E19">
            <w:pPr>
              <w:rPr>
                <w:b/>
                <w:sz w:val="24"/>
                <w:szCs w:val="24"/>
                <w:u w:val="single"/>
              </w:rPr>
            </w:pPr>
          </w:p>
        </w:tc>
      </w:tr>
      <w:tr w:rsidR="00C07442" w:rsidRPr="005F4778" w14:paraId="39D7261E" w14:textId="77777777" w:rsidTr="008D51FF">
        <w:tc>
          <w:tcPr>
            <w:tcW w:w="448" w:type="dxa"/>
          </w:tcPr>
          <w:p w14:paraId="18387313" w14:textId="77777777" w:rsidR="00C07442" w:rsidRPr="005F4778" w:rsidRDefault="00C07442" w:rsidP="00AC6E19">
            <w:pPr>
              <w:rPr>
                <w:b/>
                <w:sz w:val="24"/>
                <w:szCs w:val="24"/>
                <w:u w:val="single"/>
              </w:rPr>
            </w:pPr>
          </w:p>
        </w:tc>
        <w:tc>
          <w:tcPr>
            <w:tcW w:w="4256" w:type="dxa"/>
          </w:tcPr>
          <w:p w14:paraId="48A353FA" w14:textId="77777777" w:rsidR="00C07442" w:rsidRPr="005F4778" w:rsidRDefault="00C07442" w:rsidP="00AC6E19">
            <w:pPr>
              <w:rPr>
                <w:sz w:val="24"/>
                <w:szCs w:val="24"/>
              </w:rPr>
            </w:pPr>
            <w:r w:rsidRPr="005F4778">
              <w:rPr>
                <w:sz w:val="24"/>
                <w:szCs w:val="24"/>
              </w:rPr>
              <w:t>First Name:</w:t>
            </w:r>
          </w:p>
        </w:tc>
        <w:tc>
          <w:tcPr>
            <w:tcW w:w="3564" w:type="dxa"/>
            <w:gridSpan w:val="2"/>
          </w:tcPr>
          <w:p w14:paraId="3CD980E0" w14:textId="77777777" w:rsidR="00C07442" w:rsidRPr="005F4778" w:rsidRDefault="00C07442" w:rsidP="00AC6E19">
            <w:pPr>
              <w:rPr>
                <w:b/>
                <w:sz w:val="24"/>
                <w:szCs w:val="24"/>
                <w:u w:val="single"/>
              </w:rPr>
            </w:pPr>
          </w:p>
        </w:tc>
        <w:tc>
          <w:tcPr>
            <w:tcW w:w="1082" w:type="dxa"/>
          </w:tcPr>
          <w:p w14:paraId="7F31F028" w14:textId="77777777" w:rsidR="00C07442" w:rsidRPr="005F4778" w:rsidRDefault="00C07442" w:rsidP="00AC6E19">
            <w:pPr>
              <w:rPr>
                <w:b/>
                <w:sz w:val="24"/>
                <w:szCs w:val="24"/>
                <w:u w:val="single"/>
              </w:rPr>
            </w:pPr>
          </w:p>
        </w:tc>
      </w:tr>
      <w:tr w:rsidR="00C07442" w:rsidRPr="005F4778" w14:paraId="69BC3ACF" w14:textId="77777777" w:rsidTr="008D51FF">
        <w:tc>
          <w:tcPr>
            <w:tcW w:w="448" w:type="dxa"/>
          </w:tcPr>
          <w:p w14:paraId="0DDE22D8" w14:textId="77777777" w:rsidR="00C07442" w:rsidRPr="005F4778" w:rsidRDefault="00C07442" w:rsidP="00AC6E19">
            <w:pPr>
              <w:rPr>
                <w:sz w:val="24"/>
                <w:szCs w:val="24"/>
              </w:rPr>
            </w:pPr>
          </w:p>
        </w:tc>
        <w:tc>
          <w:tcPr>
            <w:tcW w:w="4256" w:type="dxa"/>
          </w:tcPr>
          <w:p w14:paraId="1DEB790F" w14:textId="77777777" w:rsidR="00C07442" w:rsidRPr="005F4778" w:rsidRDefault="00C07442" w:rsidP="00AC6E19">
            <w:pPr>
              <w:rPr>
                <w:sz w:val="24"/>
                <w:szCs w:val="24"/>
              </w:rPr>
            </w:pPr>
            <w:r w:rsidRPr="005F4778">
              <w:rPr>
                <w:sz w:val="24"/>
                <w:szCs w:val="24"/>
              </w:rPr>
              <w:t>Surname</w:t>
            </w:r>
          </w:p>
        </w:tc>
        <w:tc>
          <w:tcPr>
            <w:tcW w:w="3564" w:type="dxa"/>
            <w:gridSpan w:val="2"/>
          </w:tcPr>
          <w:p w14:paraId="6D8FFDF4" w14:textId="77777777" w:rsidR="00C07442" w:rsidRPr="005F4778" w:rsidRDefault="00C07442" w:rsidP="00AC6E19">
            <w:pPr>
              <w:rPr>
                <w:b/>
                <w:sz w:val="24"/>
                <w:szCs w:val="24"/>
                <w:u w:val="single"/>
              </w:rPr>
            </w:pPr>
          </w:p>
        </w:tc>
        <w:tc>
          <w:tcPr>
            <w:tcW w:w="1082" w:type="dxa"/>
          </w:tcPr>
          <w:p w14:paraId="480E5ABF" w14:textId="77777777" w:rsidR="00C07442" w:rsidRPr="005F4778" w:rsidRDefault="00C07442" w:rsidP="00AC6E19">
            <w:pPr>
              <w:rPr>
                <w:b/>
                <w:sz w:val="24"/>
                <w:szCs w:val="24"/>
                <w:u w:val="single"/>
              </w:rPr>
            </w:pPr>
          </w:p>
        </w:tc>
      </w:tr>
      <w:tr w:rsidR="00C07442" w:rsidRPr="005F4778" w14:paraId="4D175821" w14:textId="77777777" w:rsidTr="008D51FF">
        <w:tc>
          <w:tcPr>
            <w:tcW w:w="448" w:type="dxa"/>
          </w:tcPr>
          <w:p w14:paraId="752906D7" w14:textId="77777777" w:rsidR="00C07442" w:rsidRPr="005F4778" w:rsidRDefault="00C07442" w:rsidP="00AC6E19">
            <w:pPr>
              <w:rPr>
                <w:sz w:val="24"/>
                <w:szCs w:val="24"/>
              </w:rPr>
            </w:pPr>
          </w:p>
        </w:tc>
        <w:tc>
          <w:tcPr>
            <w:tcW w:w="4256" w:type="dxa"/>
          </w:tcPr>
          <w:p w14:paraId="41F858AC" w14:textId="77777777" w:rsidR="00C07442" w:rsidRPr="005F4778" w:rsidRDefault="00C07442" w:rsidP="00AC6E19">
            <w:pPr>
              <w:rPr>
                <w:sz w:val="24"/>
                <w:szCs w:val="24"/>
              </w:rPr>
            </w:pPr>
            <w:r w:rsidRPr="005F4778">
              <w:rPr>
                <w:sz w:val="24"/>
                <w:szCs w:val="24"/>
              </w:rPr>
              <w:t>Department</w:t>
            </w:r>
          </w:p>
        </w:tc>
        <w:tc>
          <w:tcPr>
            <w:tcW w:w="3564" w:type="dxa"/>
            <w:gridSpan w:val="2"/>
          </w:tcPr>
          <w:p w14:paraId="6F6E8DFB" w14:textId="77777777" w:rsidR="00C07442" w:rsidRPr="005F4778" w:rsidRDefault="00C07442" w:rsidP="00AC6E19">
            <w:pPr>
              <w:rPr>
                <w:b/>
                <w:sz w:val="24"/>
                <w:szCs w:val="24"/>
                <w:u w:val="single"/>
              </w:rPr>
            </w:pPr>
          </w:p>
        </w:tc>
        <w:tc>
          <w:tcPr>
            <w:tcW w:w="1082" w:type="dxa"/>
          </w:tcPr>
          <w:p w14:paraId="7F49CBAB" w14:textId="77777777" w:rsidR="00C07442" w:rsidRPr="005F4778" w:rsidRDefault="00C07442" w:rsidP="00AC6E19">
            <w:pPr>
              <w:rPr>
                <w:b/>
                <w:sz w:val="24"/>
                <w:szCs w:val="24"/>
                <w:u w:val="single"/>
              </w:rPr>
            </w:pPr>
          </w:p>
        </w:tc>
      </w:tr>
      <w:tr w:rsidR="00C07442" w:rsidRPr="005F4778" w14:paraId="23B20033" w14:textId="77777777" w:rsidTr="008D51FF">
        <w:tc>
          <w:tcPr>
            <w:tcW w:w="448" w:type="dxa"/>
          </w:tcPr>
          <w:p w14:paraId="139CD151" w14:textId="77777777" w:rsidR="00C07442" w:rsidRPr="005F4778" w:rsidRDefault="00C07442" w:rsidP="00AC6E19">
            <w:pPr>
              <w:rPr>
                <w:sz w:val="24"/>
                <w:szCs w:val="24"/>
              </w:rPr>
            </w:pPr>
          </w:p>
        </w:tc>
        <w:tc>
          <w:tcPr>
            <w:tcW w:w="4256" w:type="dxa"/>
          </w:tcPr>
          <w:p w14:paraId="0216D66A" w14:textId="77777777" w:rsidR="00C07442" w:rsidRPr="005F4778" w:rsidRDefault="00C07442" w:rsidP="00AC6E19">
            <w:pPr>
              <w:rPr>
                <w:sz w:val="24"/>
                <w:szCs w:val="24"/>
              </w:rPr>
            </w:pPr>
            <w:r w:rsidRPr="005F4778">
              <w:rPr>
                <w:sz w:val="24"/>
                <w:szCs w:val="24"/>
              </w:rPr>
              <w:t>Designation</w:t>
            </w:r>
          </w:p>
        </w:tc>
        <w:tc>
          <w:tcPr>
            <w:tcW w:w="3564" w:type="dxa"/>
            <w:gridSpan w:val="2"/>
          </w:tcPr>
          <w:p w14:paraId="412C46A6" w14:textId="77777777" w:rsidR="00C07442" w:rsidRPr="005F4778" w:rsidRDefault="00C07442" w:rsidP="00AC6E19">
            <w:pPr>
              <w:rPr>
                <w:b/>
                <w:sz w:val="24"/>
                <w:szCs w:val="24"/>
                <w:u w:val="single"/>
              </w:rPr>
            </w:pPr>
          </w:p>
        </w:tc>
        <w:tc>
          <w:tcPr>
            <w:tcW w:w="1082" w:type="dxa"/>
          </w:tcPr>
          <w:p w14:paraId="5A9F133D" w14:textId="77777777" w:rsidR="00C07442" w:rsidRPr="005F4778" w:rsidRDefault="00C07442" w:rsidP="00AC6E19">
            <w:pPr>
              <w:rPr>
                <w:b/>
                <w:sz w:val="24"/>
                <w:szCs w:val="24"/>
                <w:u w:val="single"/>
              </w:rPr>
            </w:pPr>
          </w:p>
        </w:tc>
      </w:tr>
      <w:tr w:rsidR="00C07442" w:rsidRPr="005F4778" w14:paraId="5C3CB4FD" w14:textId="77777777" w:rsidTr="008D51FF">
        <w:tc>
          <w:tcPr>
            <w:tcW w:w="448" w:type="dxa"/>
          </w:tcPr>
          <w:p w14:paraId="7EBE73B9" w14:textId="77777777" w:rsidR="00C07442" w:rsidRPr="005F4778" w:rsidRDefault="00C07442" w:rsidP="00AC6E19">
            <w:pPr>
              <w:rPr>
                <w:sz w:val="24"/>
                <w:szCs w:val="24"/>
              </w:rPr>
            </w:pPr>
          </w:p>
        </w:tc>
        <w:tc>
          <w:tcPr>
            <w:tcW w:w="4256" w:type="dxa"/>
          </w:tcPr>
          <w:p w14:paraId="6B6A802F" w14:textId="77777777" w:rsidR="00C07442" w:rsidRPr="005F4778" w:rsidRDefault="00C07442" w:rsidP="00AC6E19">
            <w:pPr>
              <w:rPr>
                <w:sz w:val="24"/>
                <w:szCs w:val="24"/>
              </w:rPr>
            </w:pPr>
            <w:r w:rsidRPr="005F4778">
              <w:rPr>
                <w:sz w:val="24"/>
                <w:szCs w:val="24"/>
              </w:rPr>
              <w:t>Campus</w:t>
            </w:r>
          </w:p>
        </w:tc>
        <w:tc>
          <w:tcPr>
            <w:tcW w:w="3564" w:type="dxa"/>
            <w:gridSpan w:val="2"/>
          </w:tcPr>
          <w:p w14:paraId="6FC46E34" w14:textId="77777777" w:rsidR="00C07442" w:rsidRPr="005F4778" w:rsidRDefault="00C07442" w:rsidP="00AC6E19">
            <w:pPr>
              <w:rPr>
                <w:b/>
                <w:sz w:val="24"/>
                <w:szCs w:val="24"/>
                <w:u w:val="single"/>
              </w:rPr>
            </w:pPr>
          </w:p>
        </w:tc>
        <w:tc>
          <w:tcPr>
            <w:tcW w:w="1082" w:type="dxa"/>
          </w:tcPr>
          <w:p w14:paraId="5DC4A6B7" w14:textId="77777777" w:rsidR="00C07442" w:rsidRPr="005F4778" w:rsidRDefault="00C07442" w:rsidP="00AC6E19">
            <w:pPr>
              <w:rPr>
                <w:b/>
                <w:sz w:val="24"/>
                <w:szCs w:val="24"/>
                <w:u w:val="single"/>
              </w:rPr>
            </w:pPr>
          </w:p>
        </w:tc>
      </w:tr>
      <w:tr w:rsidR="00C07442" w:rsidRPr="005F4778" w14:paraId="2E437021" w14:textId="77777777" w:rsidTr="008D51FF">
        <w:tc>
          <w:tcPr>
            <w:tcW w:w="448" w:type="dxa"/>
          </w:tcPr>
          <w:p w14:paraId="1FF82714" w14:textId="77777777" w:rsidR="00C07442" w:rsidRPr="005F4778" w:rsidRDefault="00C07442" w:rsidP="00AC6E19">
            <w:pPr>
              <w:rPr>
                <w:sz w:val="24"/>
                <w:szCs w:val="24"/>
              </w:rPr>
            </w:pPr>
          </w:p>
        </w:tc>
        <w:tc>
          <w:tcPr>
            <w:tcW w:w="4256" w:type="dxa"/>
          </w:tcPr>
          <w:p w14:paraId="0DFFE397" w14:textId="77777777" w:rsidR="00C07442" w:rsidRPr="005F4778" w:rsidRDefault="00C07442" w:rsidP="00AC6E19">
            <w:pPr>
              <w:rPr>
                <w:sz w:val="24"/>
                <w:szCs w:val="24"/>
              </w:rPr>
            </w:pPr>
            <w:r w:rsidRPr="005F4778">
              <w:rPr>
                <w:sz w:val="24"/>
                <w:szCs w:val="24"/>
              </w:rPr>
              <w:t>Country</w:t>
            </w:r>
          </w:p>
        </w:tc>
        <w:tc>
          <w:tcPr>
            <w:tcW w:w="3564" w:type="dxa"/>
            <w:gridSpan w:val="2"/>
          </w:tcPr>
          <w:p w14:paraId="2CCAC99C" w14:textId="77777777" w:rsidR="00C07442" w:rsidRPr="005F4778" w:rsidRDefault="00C07442" w:rsidP="00AC6E19">
            <w:pPr>
              <w:rPr>
                <w:b/>
                <w:sz w:val="24"/>
                <w:szCs w:val="24"/>
                <w:u w:val="single"/>
              </w:rPr>
            </w:pPr>
          </w:p>
        </w:tc>
        <w:tc>
          <w:tcPr>
            <w:tcW w:w="1082" w:type="dxa"/>
          </w:tcPr>
          <w:p w14:paraId="7AA53086" w14:textId="77777777" w:rsidR="00C07442" w:rsidRPr="005F4778" w:rsidRDefault="00C07442" w:rsidP="00AC6E19">
            <w:pPr>
              <w:rPr>
                <w:b/>
                <w:sz w:val="24"/>
                <w:szCs w:val="24"/>
                <w:u w:val="single"/>
              </w:rPr>
            </w:pPr>
          </w:p>
        </w:tc>
      </w:tr>
      <w:tr w:rsidR="00C07442" w:rsidRPr="005F4778" w14:paraId="0E380FAB" w14:textId="77777777" w:rsidTr="008D51FF">
        <w:tc>
          <w:tcPr>
            <w:tcW w:w="448" w:type="dxa"/>
          </w:tcPr>
          <w:p w14:paraId="6C3167BF" w14:textId="77777777" w:rsidR="00C07442" w:rsidRPr="005F4778" w:rsidRDefault="00C07442" w:rsidP="00AC6E19">
            <w:pPr>
              <w:rPr>
                <w:sz w:val="24"/>
                <w:szCs w:val="24"/>
              </w:rPr>
            </w:pPr>
          </w:p>
        </w:tc>
        <w:tc>
          <w:tcPr>
            <w:tcW w:w="4256" w:type="dxa"/>
          </w:tcPr>
          <w:p w14:paraId="3E65E859" w14:textId="77777777" w:rsidR="00C07442" w:rsidRPr="005F4778" w:rsidRDefault="00C07442" w:rsidP="00AC6E19">
            <w:pPr>
              <w:rPr>
                <w:sz w:val="24"/>
                <w:szCs w:val="24"/>
              </w:rPr>
            </w:pPr>
            <w:r w:rsidRPr="005F4778">
              <w:rPr>
                <w:sz w:val="24"/>
                <w:szCs w:val="24"/>
              </w:rPr>
              <w:t>Telephone</w:t>
            </w:r>
          </w:p>
        </w:tc>
        <w:tc>
          <w:tcPr>
            <w:tcW w:w="3564" w:type="dxa"/>
            <w:gridSpan w:val="2"/>
          </w:tcPr>
          <w:p w14:paraId="668F6FC7" w14:textId="77777777" w:rsidR="00C07442" w:rsidRPr="005F4778" w:rsidRDefault="00C07442" w:rsidP="00AC6E19">
            <w:pPr>
              <w:rPr>
                <w:b/>
                <w:sz w:val="24"/>
                <w:szCs w:val="24"/>
                <w:u w:val="single"/>
              </w:rPr>
            </w:pPr>
          </w:p>
        </w:tc>
        <w:tc>
          <w:tcPr>
            <w:tcW w:w="1082" w:type="dxa"/>
          </w:tcPr>
          <w:p w14:paraId="27C01024" w14:textId="77777777" w:rsidR="00C07442" w:rsidRPr="005F4778" w:rsidRDefault="00C07442" w:rsidP="00AC6E19">
            <w:pPr>
              <w:rPr>
                <w:b/>
                <w:sz w:val="24"/>
                <w:szCs w:val="24"/>
                <w:u w:val="single"/>
              </w:rPr>
            </w:pPr>
          </w:p>
        </w:tc>
      </w:tr>
      <w:tr w:rsidR="00C07442" w:rsidRPr="005F4778" w14:paraId="54EEF5A0" w14:textId="77777777" w:rsidTr="008D51FF">
        <w:tc>
          <w:tcPr>
            <w:tcW w:w="448" w:type="dxa"/>
          </w:tcPr>
          <w:p w14:paraId="17BDDDC1" w14:textId="77777777" w:rsidR="00C07442" w:rsidRPr="005F4778" w:rsidRDefault="00C07442" w:rsidP="00AC6E19">
            <w:pPr>
              <w:rPr>
                <w:sz w:val="24"/>
                <w:szCs w:val="24"/>
              </w:rPr>
            </w:pPr>
          </w:p>
        </w:tc>
        <w:tc>
          <w:tcPr>
            <w:tcW w:w="4256" w:type="dxa"/>
          </w:tcPr>
          <w:p w14:paraId="69F0E54A" w14:textId="77777777" w:rsidR="00C07442" w:rsidRPr="005F4778" w:rsidRDefault="00C07442" w:rsidP="00AC6E19">
            <w:pPr>
              <w:rPr>
                <w:sz w:val="24"/>
                <w:szCs w:val="24"/>
              </w:rPr>
            </w:pPr>
            <w:r w:rsidRPr="005F4778">
              <w:rPr>
                <w:sz w:val="24"/>
                <w:szCs w:val="24"/>
              </w:rPr>
              <w:t>Ext.</w:t>
            </w:r>
          </w:p>
        </w:tc>
        <w:tc>
          <w:tcPr>
            <w:tcW w:w="3564" w:type="dxa"/>
            <w:gridSpan w:val="2"/>
          </w:tcPr>
          <w:p w14:paraId="59994037" w14:textId="77777777" w:rsidR="00C07442" w:rsidRPr="005F4778" w:rsidRDefault="00C07442" w:rsidP="00AC6E19">
            <w:pPr>
              <w:rPr>
                <w:b/>
                <w:sz w:val="24"/>
                <w:szCs w:val="24"/>
                <w:u w:val="single"/>
              </w:rPr>
            </w:pPr>
          </w:p>
        </w:tc>
        <w:tc>
          <w:tcPr>
            <w:tcW w:w="1082" w:type="dxa"/>
          </w:tcPr>
          <w:p w14:paraId="6741733E" w14:textId="77777777" w:rsidR="00C07442" w:rsidRPr="005F4778" w:rsidRDefault="00C07442" w:rsidP="00AC6E19">
            <w:pPr>
              <w:rPr>
                <w:b/>
                <w:sz w:val="24"/>
                <w:szCs w:val="24"/>
                <w:u w:val="single"/>
              </w:rPr>
            </w:pPr>
          </w:p>
        </w:tc>
      </w:tr>
      <w:tr w:rsidR="00C07442" w:rsidRPr="005F4778" w14:paraId="24E0C811" w14:textId="77777777" w:rsidTr="008D51FF">
        <w:tc>
          <w:tcPr>
            <w:tcW w:w="448" w:type="dxa"/>
          </w:tcPr>
          <w:p w14:paraId="6E51EEBD" w14:textId="77777777" w:rsidR="00C07442" w:rsidRPr="005F4778" w:rsidRDefault="00C07442" w:rsidP="00AC6E19">
            <w:pPr>
              <w:rPr>
                <w:sz w:val="24"/>
                <w:szCs w:val="24"/>
              </w:rPr>
            </w:pPr>
          </w:p>
        </w:tc>
        <w:tc>
          <w:tcPr>
            <w:tcW w:w="4256" w:type="dxa"/>
          </w:tcPr>
          <w:p w14:paraId="5840ACEA" w14:textId="77777777" w:rsidR="00C07442" w:rsidRPr="005F4778" w:rsidRDefault="00C07442" w:rsidP="00AC6E19">
            <w:pPr>
              <w:rPr>
                <w:sz w:val="24"/>
                <w:szCs w:val="24"/>
              </w:rPr>
            </w:pPr>
            <w:r w:rsidRPr="005F4778">
              <w:rPr>
                <w:sz w:val="24"/>
                <w:szCs w:val="24"/>
              </w:rPr>
              <w:t>Email</w:t>
            </w:r>
          </w:p>
        </w:tc>
        <w:tc>
          <w:tcPr>
            <w:tcW w:w="3564" w:type="dxa"/>
            <w:gridSpan w:val="2"/>
          </w:tcPr>
          <w:p w14:paraId="44366858" w14:textId="77777777" w:rsidR="00C07442" w:rsidRPr="005F4778" w:rsidRDefault="00C07442" w:rsidP="00AC6E19">
            <w:pPr>
              <w:rPr>
                <w:b/>
                <w:sz w:val="24"/>
                <w:szCs w:val="24"/>
                <w:u w:val="single"/>
              </w:rPr>
            </w:pPr>
          </w:p>
        </w:tc>
        <w:tc>
          <w:tcPr>
            <w:tcW w:w="1082" w:type="dxa"/>
          </w:tcPr>
          <w:p w14:paraId="764DE1EA" w14:textId="77777777" w:rsidR="00C07442" w:rsidRPr="005F4778" w:rsidRDefault="00C07442" w:rsidP="00AC6E19">
            <w:pPr>
              <w:rPr>
                <w:b/>
                <w:sz w:val="24"/>
                <w:szCs w:val="24"/>
                <w:u w:val="single"/>
              </w:rPr>
            </w:pPr>
          </w:p>
        </w:tc>
      </w:tr>
      <w:tr w:rsidR="00C70505" w:rsidRPr="00C70505" w14:paraId="4D7DEE0A" w14:textId="77777777" w:rsidTr="008D51FF">
        <w:tc>
          <w:tcPr>
            <w:tcW w:w="448" w:type="dxa"/>
          </w:tcPr>
          <w:p w14:paraId="5E6809F8" w14:textId="77777777" w:rsidR="00C07442" w:rsidRPr="00C70505" w:rsidRDefault="00C07442" w:rsidP="00AC6E19">
            <w:pPr>
              <w:rPr>
                <w:color w:val="FF0000"/>
                <w:sz w:val="24"/>
                <w:szCs w:val="24"/>
                <w:rPrChange w:id="9" w:author="Hassan Naqvi" w:date="2019-03-28T10:32:00Z">
                  <w:rPr>
                    <w:sz w:val="24"/>
                    <w:szCs w:val="24"/>
                  </w:rPr>
                </w:rPrChange>
              </w:rPr>
            </w:pPr>
          </w:p>
        </w:tc>
        <w:tc>
          <w:tcPr>
            <w:tcW w:w="4256" w:type="dxa"/>
          </w:tcPr>
          <w:p w14:paraId="5853481B" w14:textId="77777777" w:rsidR="00C07442" w:rsidRPr="00C70505" w:rsidRDefault="00C07442" w:rsidP="00AC6E19">
            <w:pPr>
              <w:rPr>
                <w:color w:val="FF0000"/>
                <w:sz w:val="24"/>
                <w:szCs w:val="24"/>
                <w:rPrChange w:id="10" w:author="Hassan Naqvi" w:date="2019-03-28T10:32:00Z">
                  <w:rPr>
                    <w:sz w:val="24"/>
                    <w:szCs w:val="24"/>
                  </w:rPr>
                </w:rPrChange>
              </w:rPr>
            </w:pPr>
            <w:r w:rsidRPr="00C70505">
              <w:rPr>
                <w:color w:val="FF0000"/>
                <w:sz w:val="24"/>
                <w:szCs w:val="24"/>
                <w:rPrChange w:id="11" w:author="Hassan Naqvi" w:date="2019-03-28T10:32:00Z">
                  <w:rPr>
                    <w:sz w:val="24"/>
                    <w:szCs w:val="24"/>
                  </w:rPr>
                </w:rPrChange>
              </w:rPr>
              <w:t xml:space="preserve">Please attach your basic biomedical </w:t>
            </w:r>
            <w:commentRangeStart w:id="12"/>
            <w:r w:rsidRPr="00C70505">
              <w:rPr>
                <w:color w:val="FF0000"/>
                <w:sz w:val="24"/>
                <w:szCs w:val="24"/>
                <w:rPrChange w:id="13" w:author="Hassan Naqvi" w:date="2019-03-28T10:32:00Z">
                  <w:rPr>
                    <w:sz w:val="24"/>
                    <w:szCs w:val="24"/>
                  </w:rPr>
                </w:rPrChange>
              </w:rPr>
              <w:t>research</w:t>
            </w:r>
            <w:commentRangeEnd w:id="12"/>
            <w:r w:rsidR="00833AE8" w:rsidRPr="00C70505">
              <w:rPr>
                <w:rStyle w:val="CommentReference"/>
                <w:color w:val="FF0000"/>
                <w:rPrChange w:id="14" w:author="Hassan Naqvi" w:date="2019-03-28T10:32:00Z">
                  <w:rPr>
                    <w:rStyle w:val="CommentReference"/>
                  </w:rPr>
                </w:rPrChange>
              </w:rPr>
              <w:commentReference w:id="12"/>
            </w:r>
            <w:r w:rsidRPr="00C70505">
              <w:rPr>
                <w:color w:val="FF0000"/>
                <w:sz w:val="24"/>
                <w:szCs w:val="24"/>
                <w:rPrChange w:id="15" w:author="Hassan Naqvi" w:date="2019-03-28T10:32:00Z">
                  <w:rPr>
                    <w:sz w:val="24"/>
                    <w:szCs w:val="24"/>
                  </w:rPr>
                </w:rPrChange>
              </w:rPr>
              <w:t xml:space="preserve"> certificate from CITI “Collaborative Institutional Training Initiative” OR the certificate of GCP training program conducted by AKU.</w:t>
            </w:r>
          </w:p>
        </w:tc>
        <w:tc>
          <w:tcPr>
            <w:tcW w:w="3564" w:type="dxa"/>
            <w:gridSpan w:val="2"/>
          </w:tcPr>
          <w:p w14:paraId="0E022BEC" w14:textId="77777777" w:rsidR="00C07442" w:rsidRPr="00C70505" w:rsidRDefault="00C07442" w:rsidP="00AC6E19">
            <w:pPr>
              <w:rPr>
                <w:b/>
                <w:color w:val="FF0000"/>
                <w:sz w:val="24"/>
                <w:szCs w:val="24"/>
                <w:u w:val="single"/>
                <w:rPrChange w:id="16" w:author="Hassan Naqvi" w:date="2019-03-28T10:32:00Z">
                  <w:rPr>
                    <w:b/>
                    <w:sz w:val="24"/>
                    <w:szCs w:val="24"/>
                    <w:u w:val="single"/>
                  </w:rPr>
                </w:rPrChange>
              </w:rPr>
            </w:pPr>
          </w:p>
        </w:tc>
        <w:tc>
          <w:tcPr>
            <w:tcW w:w="1082" w:type="dxa"/>
          </w:tcPr>
          <w:p w14:paraId="045BB6BC" w14:textId="77777777" w:rsidR="00C07442" w:rsidRPr="00C70505" w:rsidRDefault="00C07442" w:rsidP="00AC6E19">
            <w:pPr>
              <w:rPr>
                <w:b/>
                <w:color w:val="FF0000"/>
                <w:sz w:val="24"/>
                <w:szCs w:val="24"/>
                <w:u w:val="single"/>
                <w:rPrChange w:id="17" w:author="Hassan Naqvi" w:date="2019-03-28T10:32:00Z">
                  <w:rPr>
                    <w:b/>
                    <w:sz w:val="24"/>
                    <w:szCs w:val="24"/>
                    <w:u w:val="single"/>
                  </w:rPr>
                </w:rPrChange>
              </w:rPr>
            </w:pPr>
          </w:p>
        </w:tc>
      </w:tr>
      <w:tr w:rsidR="00C07442" w:rsidRPr="005F4778" w14:paraId="6E57B4B7" w14:textId="77777777" w:rsidTr="008D51FF">
        <w:tc>
          <w:tcPr>
            <w:tcW w:w="448" w:type="dxa"/>
          </w:tcPr>
          <w:p w14:paraId="7321C1C2" w14:textId="77777777" w:rsidR="00C07442" w:rsidRPr="005F4778" w:rsidRDefault="00C07442" w:rsidP="00AC6E19">
            <w:pPr>
              <w:rPr>
                <w:sz w:val="24"/>
                <w:szCs w:val="24"/>
              </w:rPr>
            </w:pPr>
          </w:p>
        </w:tc>
        <w:tc>
          <w:tcPr>
            <w:tcW w:w="4256" w:type="dxa"/>
          </w:tcPr>
          <w:p w14:paraId="71131E4B" w14:textId="77777777" w:rsidR="00C07442" w:rsidRPr="005F4778" w:rsidRDefault="00C07442" w:rsidP="00AC6E19">
            <w:pPr>
              <w:rPr>
                <w:sz w:val="24"/>
                <w:szCs w:val="24"/>
              </w:rPr>
            </w:pPr>
            <w:r w:rsidRPr="005F4778">
              <w:rPr>
                <w:sz w:val="24"/>
                <w:szCs w:val="24"/>
              </w:rPr>
              <w:t>Expiry date of certification</w:t>
            </w:r>
          </w:p>
        </w:tc>
        <w:tc>
          <w:tcPr>
            <w:tcW w:w="3564" w:type="dxa"/>
            <w:gridSpan w:val="2"/>
          </w:tcPr>
          <w:p w14:paraId="057E15F7" w14:textId="77777777" w:rsidR="00C07442" w:rsidRPr="005F4778" w:rsidRDefault="00C07442" w:rsidP="00AC6E19">
            <w:pPr>
              <w:rPr>
                <w:b/>
                <w:sz w:val="24"/>
                <w:szCs w:val="24"/>
                <w:u w:val="single"/>
              </w:rPr>
            </w:pPr>
            <w:r w:rsidRPr="005F4778">
              <w:rPr>
                <w:sz w:val="24"/>
                <w:szCs w:val="24"/>
              </w:rPr>
              <w:t>____/____/_____</w:t>
            </w:r>
          </w:p>
        </w:tc>
        <w:tc>
          <w:tcPr>
            <w:tcW w:w="1082" w:type="dxa"/>
          </w:tcPr>
          <w:p w14:paraId="511D5BCD" w14:textId="77777777" w:rsidR="00C07442" w:rsidRPr="005F4778" w:rsidRDefault="00C07442" w:rsidP="00AC6E19">
            <w:pPr>
              <w:rPr>
                <w:sz w:val="24"/>
                <w:szCs w:val="24"/>
              </w:rPr>
            </w:pPr>
          </w:p>
        </w:tc>
      </w:tr>
      <w:tr w:rsidR="00C07442" w:rsidRPr="005F4778" w14:paraId="6CC67F78" w14:textId="77777777" w:rsidTr="008D51FF">
        <w:tc>
          <w:tcPr>
            <w:tcW w:w="449" w:type="dxa"/>
          </w:tcPr>
          <w:p w14:paraId="35BCCA3D" w14:textId="77777777" w:rsidR="00C07442" w:rsidRPr="005F4778" w:rsidRDefault="00C07442" w:rsidP="00AC6E19">
            <w:pPr>
              <w:rPr>
                <w:sz w:val="24"/>
                <w:szCs w:val="24"/>
              </w:rPr>
            </w:pPr>
            <w:r>
              <w:rPr>
                <w:sz w:val="24"/>
                <w:szCs w:val="24"/>
              </w:rPr>
              <w:t>2.</w:t>
            </w:r>
          </w:p>
        </w:tc>
        <w:tc>
          <w:tcPr>
            <w:tcW w:w="7819" w:type="dxa"/>
            <w:gridSpan w:val="3"/>
            <w:shd w:val="clear" w:color="auto" w:fill="E7E6E6" w:themeFill="background2"/>
          </w:tcPr>
          <w:p w14:paraId="26A76672" w14:textId="77777777" w:rsidR="00C07442" w:rsidRPr="005F4778" w:rsidRDefault="00C07442" w:rsidP="00AC6E19">
            <w:pPr>
              <w:rPr>
                <w:b/>
                <w:sz w:val="24"/>
                <w:szCs w:val="24"/>
                <w:u w:val="single"/>
              </w:rPr>
            </w:pPr>
            <w:r w:rsidRPr="005F4778">
              <w:rPr>
                <w:b/>
                <w:sz w:val="24"/>
                <w:szCs w:val="24"/>
              </w:rPr>
              <w:t>Departmental Coordinator/Representative details:</w:t>
            </w:r>
          </w:p>
        </w:tc>
        <w:tc>
          <w:tcPr>
            <w:tcW w:w="1082" w:type="dxa"/>
            <w:shd w:val="clear" w:color="auto" w:fill="E7E6E6" w:themeFill="background2"/>
          </w:tcPr>
          <w:p w14:paraId="7F11E68C" w14:textId="77777777" w:rsidR="00C07442" w:rsidRPr="005F4778" w:rsidRDefault="00C07442" w:rsidP="00AC6E19">
            <w:pPr>
              <w:rPr>
                <w:b/>
                <w:sz w:val="24"/>
                <w:szCs w:val="24"/>
              </w:rPr>
            </w:pPr>
          </w:p>
        </w:tc>
      </w:tr>
      <w:tr w:rsidR="00C07442" w:rsidRPr="005F4778" w14:paraId="6D7C4C5D" w14:textId="77777777" w:rsidTr="008D51FF">
        <w:tc>
          <w:tcPr>
            <w:tcW w:w="449" w:type="dxa"/>
          </w:tcPr>
          <w:p w14:paraId="16150D1E" w14:textId="77777777" w:rsidR="00C07442" w:rsidRPr="005F4778" w:rsidRDefault="00C07442" w:rsidP="00AC6E19">
            <w:pPr>
              <w:rPr>
                <w:sz w:val="24"/>
                <w:szCs w:val="24"/>
              </w:rPr>
            </w:pPr>
          </w:p>
        </w:tc>
        <w:tc>
          <w:tcPr>
            <w:tcW w:w="4312" w:type="dxa"/>
            <w:gridSpan w:val="2"/>
          </w:tcPr>
          <w:p w14:paraId="40A4E861" w14:textId="77777777" w:rsidR="00C07442" w:rsidRPr="005F4778" w:rsidRDefault="00C07442" w:rsidP="00AC6E19">
            <w:pPr>
              <w:rPr>
                <w:sz w:val="24"/>
                <w:szCs w:val="24"/>
              </w:rPr>
            </w:pPr>
            <w:r w:rsidRPr="005F4778">
              <w:rPr>
                <w:sz w:val="24"/>
                <w:szCs w:val="24"/>
              </w:rPr>
              <w:t>Title</w:t>
            </w:r>
          </w:p>
        </w:tc>
        <w:tc>
          <w:tcPr>
            <w:tcW w:w="3507" w:type="dxa"/>
          </w:tcPr>
          <w:p w14:paraId="117398B9" w14:textId="77777777" w:rsidR="00C07442" w:rsidRPr="005F4778" w:rsidRDefault="00C07442" w:rsidP="00AC6E19">
            <w:pPr>
              <w:rPr>
                <w:b/>
                <w:sz w:val="24"/>
                <w:szCs w:val="24"/>
                <w:u w:val="single"/>
              </w:rPr>
            </w:pPr>
          </w:p>
        </w:tc>
        <w:tc>
          <w:tcPr>
            <w:tcW w:w="1082" w:type="dxa"/>
          </w:tcPr>
          <w:p w14:paraId="1AB6AFA0" w14:textId="77777777" w:rsidR="00C07442" w:rsidRPr="005F4778" w:rsidRDefault="00C07442" w:rsidP="00AC6E19">
            <w:pPr>
              <w:rPr>
                <w:b/>
                <w:sz w:val="24"/>
                <w:szCs w:val="24"/>
                <w:u w:val="single"/>
              </w:rPr>
            </w:pPr>
          </w:p>
        </w:tc>
      </w:tr>
      <w:tr w:rsidR="00C07442" w:rsidRPr="005F4778" w14:paraId="65843416" w14:textId="77777777" w:rsidTr="008D51FF">
        <w:tc>
          <w:tcPr>
            <w:tcW w:w="449" w:type="dxa"/>
          </w:tcPr>
          <w:p w14:paraId="548A7150" w14:textId="77777777" w:rsidR="00C07442" w:rsidRPr="005F4778" w:rsidRDefault="00C07442" w:rsidP="00AC6E19">
            <w:pPr>
              <w:rPr>
                <w:b/>
                <w:sz w:val="24"/>
                <w:szCs w:val="24"/>
                <w:u w:val="single"/>
              </w:rPr>
            </w:pPr>
          </w:p>
        </w:tc>
        <w:tc>
          <w:tcPr>
            <w:tcW w:w="4312" w:type="dxa"/>
            <w:gridSpan w:val="2"/>
          </w:tcPr>
          <w:p w14:paraId="5E29E8B2" w14:textId="77777777" w:rsidR="00C07442" w:rsidRPr="005F4778" w:rsidRDefault="00C07442" w:rsidP="00AC6E19">
            <w:pPr>
              <w:rPr>
                <w:sz w:val="24"/>
                <w:szCs w:val="24"/>
              </w:rPr>
            </w:pPr>
            <w:r w:rsidRPr="005F4778">
              <w:rPr>
                <w:sz w:val="24"/>
                <w:szCs w:val="24"/>
              </w:rPr>
              <w:t>First Name:</w:t>
            </w:r>
          </w:p>
        </w:tc>
        <w:tc>
          <w:tcPr>
            <w:tcW w:w="3507" w:type="dxa"/>
          </w:tcPr>
          <w:p w14:paraId="08D0DE51" w14:textId="77777777" w:rsidR="00C07442" w:rsidRPr="005F4778" w:rsidRDefault="00C07442" w:rsidP="00AC6E19">
            <w:pPr>
              <w:rPr>
                <w:b/>
                <w:sz w:val="24"/>
                <w:szCs w:val="24"/>
                <w:u w:val="single"/>
              </w:rPr>
            </w:pPr>
          </w:p>
        </w:tc>
        <w:tc>
          <w:tcPr>
            <w:tcW w:w="1082" w:type="dxa"/>
          </w:tcPr>
          <w:p w14:paraId="4FED813F" w14:textId="77777777" w:rsidR="00C07442" w:rsidRPr="005F4778" w:rsidRDefault="00C07442" w:rsidP="00AC6E19">
            <w:pPr>
              <w:rPr>
                <w:b/>
                <w:sz w:val="24"/>
                <w:szCs w:val="24"/>
                <w:u w:val="single"/>
              </w:rPr>
            </w:pPr>
          </w:p>
        </w:tc>
      </w:tr>
      <w:tr w:rsidR="00C07442" w:rsidRPr="005F4778" w14:paraId="4A3953A2" w14:textId="77777777" w:rsidTr="008D51FF">
        <w:tc>
          <w:tcPr>
            <w:tcW w:w="449" w:type="dxa"/>
          </w:tcPr>
          <w:p w14:paraId="1BCF26E8" w14:textId="77777777" w:rsidR="00C07442" w:rsidRPr="005F4778" w:rsidRDefault="00C07442" w:rsidP="00AC6E19">
            <w:pPr>
              <w:rPr>
                <w:sz w:val="24"/>
                <w:szCs w:val="24"/>
              </w:rPr>
            </w:pPr>
          </w:p>
        </w:tc>
        <w:tc>
          <w:tcPr>
            <w:tcW w:w="4312" w:type="dxa"/>
            <w:gridSpan w:val="2"/>
          </w:tcPr>
          <w:p w14:paraId="75144FDF" w14:textId="77777777" w:rsidR="00C07442" w:rsidRPr="005F4778" w:rsidRDefault="00C07442" w:rsidP="00AC6E19">
            <w:pPr>
              <w:rPr>
                <w:sz w:val="24"/>
                <w:szCs w:val="24"/>
              </w:rPr>
            </w:pPr>
            <w:r w:rsidRPr="005F4778">
              <w:rPr>
                <w:sz w:val="24"/>
                <w:szCs w:val="24"/>
              </w:rPr>
              <w:t>Surname</w:t>
            </w:r>
          </w:p>
        </w:tc>
        <w:tc>
          <w:tcPr>
            <w:tcW w:w="3507" w:type="dxa"/>
          </w:tcPr>
          <w:p w14:paraId="274903B1" w14:textId="77777777" w:rsidR="00C07442" w:rsidRPr="005F4778" w:rsidRDefault="00C07442" w:rsidP="00AC6E19">
            <w:pPr>
              <w:rPr>
                <w:b/>
                <w:sz w:val="24"/>
                <w:szCs w:val="24"/>
                <w:u w:val="single"/>
              </w:rPr>
            </w:pPr>
          </w:p>
        </w:tc>
        <w:tc>
          <w:tcPr>
            <w:tcW w:w="1082" w:type="dxa"/>
          </w:tcPr>
          <w:p w14:paraId="371F6382" w14:textId="77777777" w:rsidR="00C07442" w:rsidRPr="005F4778" w:rsidRDefault="00C07442" w:rsidP="00AC6E19">
            <w:pPr>
              <w:rPr>
                <w:b/>
                <w:sz w:val="24"/>
                <w:szCs w:val="24"/>
                <w:u w:val="single"/>
              </w:rPr>
            </w:pPr>
          </w:p>
        </w:tc>
      </w:tr>
      <w:tr w:rsidR="00C07442" w:rsidRPr="005F4778" w14:paraId="3D2A4DC2" w14:textId="77777777" w:rsidTr="008D51FF">
        <w:tc>
          <w:tcPr>
            <w:tcW w:w="449" w:type="dxa"/>
          </w:tcPr>
          <w:p w14:paraId="144A4CCA" w14:textId="77777777" w:rsidR="00C07442" w:rsidRPr="005F4778" w:rsidRDefault="00C07442" w:rsidP="00AC6E19">
            <w:pPr>
              <w:rPr>
                <w:sz w:val="24"/>
                <w:szCs w:val="24"/>
              </w:rPr>
            </w:pPr>
          </w:p>
        </w:tc>
        <w:tc>
          <w:tcPr>
            <w:tcW w:w="4312" w:type="dxa"/>
            <w:gridSpan w:val="2"/>
          </w:tcPr>
          <w:p w14:paraId="01709A2F" w14:textId="77777777" w:rsidR="00C07442" w:rsidRPr="005F4778" w:rsidRDefault="00C07442" w:rsidP="00AC6E19">
            <w:pPr>
              <w:rPr>
                <w:sz w:val="24"/>
                <w:szCs w:val="24"/>
              </w:rPr>
            </w:pPr>
            <w:r w:rsidRPr="005F4778">
              <w:rPr>
                <w:sz w:val="24"/>
                <w:szCs w:val="24"/>
              </w:rPr>
              <w:t>Department</w:t>
            </w:r>
          </w:p>
        </w:tc>
        <w:tc>
          <w:tcPr>
            <w:tcW w:w="3507" w:type="dxa"/>
          </w:tcPr>
          <w:p w14:paraId="57D7A469" w14:textId="77777777" w:rsidR="00C07442" w:rsidRPr="005F4778" w:rsidRDefault="00C07442" w:rsidP="00AC6E19">
            <w:pPr>
              <w:rPr>
                <w:b/>
                <w:sz w:val="24"/>
                <w:szCs w:val="24"/>
                <w:u w:val="single"/>
              </w:rPr>
            </w:pPr>
          </w:p>
        </w:tc>
        <w:tc>
          <w:tcPr>
            <w:tcW w:w="1082" w:type="dxa"/>
          </w:tcPr>
          <w:p w14:paraId="06CB37DA" w14:textId="77777777" w:rsidR="00C07442" w:rsidRPr="005F4778" w:rsidRDefault="00C07442" w:rsidP="00AC6E19">
            <w:pPr>
              <w:rPr>
                <w:b/>
                <w:sz w:val="24"/>
                <w:szCs w:val="24"/>
                <w:u w:val="single"/>
              </w:rPr>
            </w:pPr>
          </w:p>
        </w:tc>
      </w:tr>
      <w:tr w:rsidR="00C07442" w:rsidRPr="005F4778" w14:paraId="3ECFBB1E" w14:textId="77777777" w:rsidTr="008D51FF">
        <w:tc>
          <w:tcPr>
            <w:tcW w:w="449" w:type="dxa"/>
          </w:tcPr>
          <w:p w14:paraId="1AF5E1B9" w14:textId="77777777" w:rsidR="00C07442" w:rsidRPr="005F4778" w:rsidRDefault="00C07442" w:rsidP="00AC6E19">
            <w:pPr>
              <w:rPr>
                <w:sz w:val="24"/>
                <w:szCs w:val="24"/>
              </w:rPr>
            </w:pPr>
          </w:p>
        </w:tc>
        <w:tc>
          <w:tcPr>
            <w:tcW w:w="4312" w:type="dxa"/>
            <w:gridSpan w:val="2"/>
          </w:tcPr>
          <w:p w14:paraId="65E12C4E" w14:textId="77777777" w:rsidR="00C07442" w:rsidRPr="005F4778" w:rsidRDefault="00C07442" w:rsidP="00AC6E19">
            <w:pPr>
              <w:rPr>
                <w:sz w:val="24"/>
                <w:szCs w:val="24"/>
              </w:rPr>
            </w:pPr>
            <w:r w:rsidRPr="005F4778">
              <w:rPr>
                <w:sz w:val="24"/>
                <w:szCs w:val="24"/>
              </w:rPr>
              <w:t>Designation</w:t>
            </w:r>
          </w:p>
        </w:tc>
        <w:tc>
          <w:tcPr>
            <w:tcW w:w="3507" w:type="dxa"/>
          </w:tcPr>
          <w:p w14:paraId="0A6D8BB9" w14:textId="77777777" w:rsidR="00C07442" w:rsidRPr="005F4778" w:rsidRDefault="00C07442" w:rsidP="00AC6E19">
            <w:pPr>
              <w:rPr>
                <w:b/>
                <w:sz w:val="24"/>
                <w:szCs w:val="24"/>
                <w:u w:val="single"/>
              </w:rPr>
            </w:pPr>
          </w:p>
        </w:tc>
        <w:tc>
          <w:tcPr>
            <w:tcW w:w="1082" w:type="dxa"/>
          </w:tcPr>
          <w:p w14:paraId="2795F474" w14:textId="77777777" w:rsidR="00C07442" w:rsidRPr="005F4778" w:rsidRDefault="00C07442" w:rsidP="00AC6E19">
            <w:pPr>
              <w:rPr>
                <w:b/>
                <w:sz w:val="24"/>
                <w:szCs w:val="24"/>
                <w:u w:val="single"/>
              </w:rPr>
            </w:pPr>
          </w:p>
        </w:tc>
      </w:tr>
      <w:tr w:rsidR="00C07442" w:rsidRPr="005F4778" w14:paraId="7F5C0E68" w14:textId="77777777" w:rsidTr="008D51FF">
        <w:tc>
          <w:tcPr>
            <w:tcW w:w="449" w:type="dxa"/>
          </w:tcPr>
          <w:p w14:paraId="424A317C" w14:textId="77777777" w:rsidR="00C07442" w:rsidRPr="005F4778" w:rsidRDefault="00C07442" w:rsidP="00AC6E19">
            <w:pPr>
              <w:rPr>
                <w:sz w:val="24"/>
                <w:szCs w:val="24"/>
              </w:rPr>
            </w:pPr>
          </w:p>
        </w:tc>
        <w:tc>
          <w:tcPr>
            <w:tcW w:w="4312" w:type="dxa"/>
            <w:gridSpan w:val="2"/>
          </w:tcPr>
          <w:p w14:paraId="335935BE" w14:textId="77777777" w:rsidR="00C07442" w:rsidRPr="005F4778" w:rsidRDefault="00C07442" w:rsidP="00AC6E19">
            <w:pPr>
              <w:rPr>
                <w:sz w:val="24"/>
                <w:szCs w:val="24"/>
              </w:rPr>
            </w:pPr>
            <w:r w:rsidRPr="005F4778">
              <w:rPr>
                <w:sz w:val="24"/>
                <w:szCs w:val="24"/>
              </w:rPr>
              <w:t>Campus</w:t>
            </w:r>
          </w:p>
        </w:tc>
        <w:tc>
          <w:tcPr>
            <w:tcW w:w="3507" w:type="dxa"/>
          </w:tcPr>
          <w:p w14:paraId="006F8FBF" w14:textId="77777777" w:rsidR="00C07442" w:rsidRPr="005F4778" w:rsidRDefault="00C07442" w:rsidP="00AC6E19">
            <w:pPr>
              <w:rPr>
                <w:b/>
                <w:sz w:val="24"/>
                <w:szCs w:val="24"/>
                <w:u w:val="single"/>
              </w:rPr>
            </w:pPr>
          </w:p>
        </w:tc>
        <w:tc>
          <w:tcPr>
            <w:tcW w:w="1082" w:type="dxa"/>
          </w:tcPr>
          <w:p w14:paraId="52EA3E12" w14:textId="77777777" w:rsidR="00C07442" w:rsidRPr="005F4778" w:rsidRDefault="00C07442" w:rsidP="00AC6E19">
            <w:pPr>
              <w:rPr>
                <w:b/>
                <w:sz w:val="24"/>
                <w:szCs w:val="24"/>
                <w:u w:val="single"/>
              </w:rPr>
            </w:pPr>
          </w:p>
        </w:tc>
      </w:tr>
      <w:tr w:rsidR="00C07442" w:rsidRPr="005F4778" w14:paraId="0193B2A1" w14:textId="77777777" w:rsidTr="008D51FF">
        <w:tc>
          <w:tcPr>
            <w:tcW w:w="449" w:type="dxa"/>
          </w:tcPr>
          <w:p w14:paraId="09A1973B" w14:textId="77777777" w:rsidR="00C07442" w:rsidRPr="005F4778" w:rsidRDefault="00C07442" w:rsidP="00AC6E19">
            <w:pPr>
              <w:rPr>
                <w:sz w:val="24"/>
                <w:szCs w:val="24"/>
              </w:rPr>
            </w:pPr>
          </w:p>
        </w:tc>
        <w:tc>
          <w:tcPr>
            <w:tcW w:w="4312" w:type="dxa"/>
            <w:gridSpan w:val="2"/>
          </w:tcPr>
          <w:p w14:paraId="17337832" w14:textId="77777777" w:rsidR="00C07442" w:rsidRPr="005F4778" w:rsidRDefault="00C07442" w:rsidP="00AC6E19">
            <w:pPr>
              <w:rPr>
                <w:sz w:val="24"/>
                <w:szCs w:val="24"/>
              </w:rPr>
            </w:pPr>
            <w:r w:rsidRPr="005F4778">
              <w:rPr>
                <w:sz w:val="24"/>
                <w:szCs w:val="24"/>
              </w:rPr>
              <w:t>Country</w:t>
            </w:r>
          </w:p>
        </w:tc>
        <w:tc>
          <w:tcPr>
            <w:tcW w:w="3507" w:type="dxa"/>
          </w:tcPr>
          <w:p w14:paraId="2C96CDC3" w14:textId="77777777" w:rsidR="00C07442" w:rsidRPr="005F4778" w:rsidRDefault="00C07442" w:rsidP="00AC6E19">
            <w:pPr>
              <w:rPr>
                <w:b/>
                <w:sz w:val="24"/>
                <w:szCs w:val="24"/>
                <w:u w:val="single"/>
              </w:rPr>
            </w:pPr>
          </w:p>
        </w:tc>
        <w:tc>
          <w:tcPr>
            <w:tcW w:w="1082" w:type="dxa"/>
          </w:tcPr>
          <w:p w14:paraId="30608323" w14:textId="77777777" w:rsidR="00C07442" w:rsidRPr="005F4778" w:rsidRDefault="00C07442" w:rsidP="00AC6E19">
            <w:pPr>
              <w:rPr>
                <w:b/>
                <w:sz w:val="24"/>
                <w:szCs w:val="24"/>
                <w:u w:val="single"/>
              </w:rPr>
            </w:pPr>
          </w:p>
        </w:tc>
      </w:tr>
      <w:tr w:rsidR="00C07442" w:rsidRPr="005F4778" w14:paraId="601EF8D8" w14:textId="77777777" w:rsidTr="008D51FF">
        <w:tc>
          <w:tcPr>
            <w:tcW w:w="449" w:type="dxa"/>
          </w:tcPr>
          <w:p w14:paraId="1A3886F5" w14:textId="77777777" w:rsidR="00C07442" w:rsidRPr="005F4778" w:rsidRDefault="00C07442" w:rsidP="00AC6E19">
            <w:pPr>
              <w:rPr>
                <w:sz w:val="24"/>
                <w:szCs w:val="24"/>
                <w:highlight w:val="yellow"/>
              </w:rPr>
            </w:pPr>
          </w:p>
        </w:tc>
        <w:tc>
          <w:tcPr>
            <w:tcW w:w="4312" w:type="dxa"/>
            <w:gridSpan w:val="2"/>
          </w:tcPr>
          <w:p w14:paraId="059E2EE3" w14:textId="77777777" w:rsidR="00C07442" w:rsidRPr="005F4778" w:rsidRDefault="00C07442" w:rsidP="00AC6E19">
            <w:pPr>
              <w:rPr>
                <w:sz w:val="24"/>
                <w:szCs w:val="24"/>
              </w:rPr>
            </w:pPr>
            <w:r w:rsidRPr="005F4778">
              <w:rPr>
                <w:sz w:val="24"/>
                <w:szCs w:val="24"/>
              </w:rPr>
              <w:t>Telephone</w:t>
            </w:r>
          </w:p>
        </w:tc>
        <w:tc>
          <w:tcPr>
            <w:tcW w:w="3507" w:type="dxa"/>
          </w:tcPr>
          <w:p w14:paraId="20797D31" w14:textId="77777777" w:rsidR="00C07442" w:rsidRPr="005F4778" w:rsidRDefault="00C07442" w:rsidP="00AC6E19">
            <w:pPr>
              <w:rPr>
                <w:b/>
                <w:sz w:val="24"/>
                <w:szCs w:val="24"/>
                <w:u w:val="single"/>
              </w:rPr>
            </w:pPr>
          </w:p>
        </w:tc>
        <w:tc>
          <w:tcPr>
            <w:tcW w:w="1082" w:type="dxa"/>
          </w:tcPr>
          <w:p w14:paraId="6FC47DE7" w14:textId="77777777" w:rsidR="00C07442" w:rsidRPr="005F4778" w:rsidRDefault="00C07442" w:rsidP="00AC6E19">
            <w:pPr>
              <w:rPr>
                <w:b/>
                <w:sz w:val="24"/>
                <w:szCs w:val="24"/>
                <w:u w:val="single"/>
              </w:rPr>
            </w:pPr>
          </w:p>
        </w:tc>
      </w:tr>
      <w:tr w:rsidR="00C07442" w:rsidRPr="005F4778" w14:paraId="033ACA16" w14:textId="77777777" w:rsidTr="008D51FF">
        <w:tc>
          <w:tcPr>
            <w:tcW w:w="449" w:type="dxa"/>
          </w:tcPr>
          <w:p w14:paraId="1F3D6AAF" w14:textId="77777777" w:rsidR="00C07442" w:rsidRPr="005F4778" w:rsidRDefault="00C07442" w:rsidP="00AC6E19">
            <w:pPr>
              <w:rPr>
                <w:sz w:val="24"/>
                <w:szCs w:val="24"/>
              </w:rPr>
            </w:pPr>
          </w:p>
        </w:tc>
        <w:tc>
          <w:tcPr>
            <w:tcW w:w="4312" w:type="dxa"/>
            <w:gridSpan w:val="2"/>
          </w:tcPr>
          <w:p w14:paraId="12328ADA" w14:textId="77777777" w:rsidR="00C07442" w:rsidRPr="005F4778" w:rsidRDefault="00C07442" w:rsidP="00AC6E19">
            <w:pPr>
              <w:rPr>
                <w:sz w:val="24"/>
                <w:szCs w:val="24"/>
              </w:rPr>
            </w:pPr>
            <w:r w:rsidRPr="005F4778">
              <w:rPr>
                <w:sz w:val="24"/>
                <w:szCs w:val="24"/>
              </w:rPr>
              <w:t>Ext.</w:t>
            </w:r>
          </w:p>
        </w:tc>
        <w:tc>
          <w:tcPr>
            <w:tcW w:w="3507" w:type="dxa"/>
          </w:tcPr>
          <w:p w14:paraId="3805876A" w14:textId="77777777" w:rsidR="00C07442" w:rsidRPr="005F4778" w:rsidRDefault="00C07442" w:rsidP="00AC6E19">
            <w:pPr>
              <w:rPr>
                <w:b/>
                <w:sz w:val="24"/>
                <w:szCs w:val="24"/>
                <w:u w:val="single"/>
              </w:rPr>
            </w:pPr>
          </w:p>
        </w:tc>
        <w:tc>
          <w:tcPr>
            <w:tcW w:w="1082" w:type="dxa"/>
          </w:tcPr>
          <w:p w14:paraId="4728CC84" w14:textId="77777777" w:rsidR="00C07442" w:rsidRPr="005F4778" w:rsidRDefault="00C07442" w:rsidP="00AC6E19">
            <w:pPr>
              <w:rPr>
                <w:b/>
                <w:sz w:val="24"/>
                <w:szCs w:val="24"/>
                <w:u w:val="single"/>
              </w:rPr>
            </w:pPr>
          </w:p>
        </w:tc>
      </w:tr>
      <w:tr w:rsidR="00C07442" w:rsidRPr="005F4778" w14:paraId="206FDA39" w14:textId="77777777" w:rsidTr="008D51FF">
        <w:tc>
          <w:tcPr>
            <w:tcW w:w="449" w:type="dxa"/>
          </w:tcPr>
          <w:p w14:paraId="01675136" w14:textId="77777777" w:rsidR="00C07442" w:rsidRPr="005F4778" w:rsidRDefault="00C07442" w:rsidP="00AC6E19">
            <w:pPr>
              <w:rPr>
                <w:sz w:val="24"/>
                <w:szCs w:val="24"/>
              </w:rPr>
            </w:pPr>
          </w:p>
        </w:tc>
        <w:tc>
          <w:tcPr>
            <w:tcW w:w="4312" w:type="dxa"/>
            <w:gridSpan w:val="2"/>
          </w:tcPr>
          <w:p w14:paraId="73A34654" w14:textId="77777777" w:rsidR="00C07442" w:rsidRPr="005F4778" w:rsidRDefault="00C07442" w:rsidP="00AC6E19">
            <w:pPr>
              <w:rPr>
                <w:sz w:val="24"/>
                <w:szCs w:val="24"/>
              </w:rPr>
            </w:pPr>
            <w:r w:rsidRPr="005F4778">
              <w:rPr>
                <w:sz w:val="24"/>
                <w:szCs w:val="24"/>
              </w:rPr>
              <w:t>Email</w:t>
            </w:r>
          </w:p>
        </w:tc>
        <w:tc>
          <w:tcPr>
            <w:tcW w:w="3507" w:type="dxa"/>
          </w:tcPr>
          <w:p w14:paraId="59CE00D1" w14:textId="77777777" w:rsidR="00C07442" w:rsidRPr="005F4778" w:rsidRDefault="00C07442" w:rsidP="00AC6E19">
            <w:pPr>
              <w:rPr>
                <w:b/>
                <w:sz w:val="24"/>
                <w:szCs w:val="24"/>
                <w:u w:val="single"/>
              </w:rPr>
            </w:pPr>
          </w:p>
        </w:tc>
        <w:tc>
          <w:tcPr>
            <w:tcW w:w="1082" w:type="dxa"/>
          </w:tcPr>
          <w:p w14:paraId="4F0225C5" w14:textId="77777777" w:rsidR="00C07442" w:rsidRPr="005F4778" w:rsidRDefault="00C07442" w:rsidP="00AC6E19">
            <w:pPr>
              <w:rPr>
                <w:b/>
                <w:sz w:val="24"/>
                <w:szCs w:val="24"/>
                <w:u w:val="single"/>
              </w:rPr>
            </w:pPr>
          </w:p>
        </w:tc>
      </w:tr>
      <w:tr w:rsidR="00C70505" w:rsidRPr="00C70505" w14:paraId="1CF08208" w14:textId="77777777" w:rsidTr="008D51FF">
        <w:tc>
          <w:tcPr>
            <w:tcW w:w="449" w:type="dxa"/>
          </w:tcPr>
          <w:p w14:paraId="7E138682" w14:textId="77777777" w:rsidR="00C07442" w:rsidRPr="00C70505" w:rsidRDefault="00C07442" w:rsidP="00AC6E19">
            <w:pPr>
              <w:rPr>
                <w:color w:val="FF0000"/>
                <w:sz w:val="24"/>
                <w:szCs w:val="24"/>
                <w:rPrChange w:id="18" w:author="Hassan Naqvi" w:date="2019-03-28T10:32:00Z">
                  <w:rPr>
                    <w:sz w:val="24"/>
                    <w:szCs w:val="24"/>
                  </w:rPr>
                </w:rPrChange>
              </w:rPr>
            </w:pPr>
          </w:p>
        </w:tc>
        <w:tc>
          <w:tcPr>
            <w:tcW w:w="4312" w:type="dxa"/>
            <w:gridSpan w:val="2"/>
          </w:tcPr>
          <w:p w14:paraId="4E1C2635" w14:textId="77777777" w:rsidR="00C07442" w:rsidRPr="00C70505" w:rsidRDefault="00C07442" w:rsidP="00AC6E19">
            <w:pPr>
              <w:rPr>
                <w:color w:val="FF0000"/>
                <w:sz w:val="24"/>
                <w:szCs w:val="24"/>
                <w:rPrChange w:id="19" w:author="Hassan Naqvi" w:date="2019-03-28T10:32:00Z">
                  <w:rPr>
                    <w:sz w:val="24"/>
                    <w:szCs w:val="24"/>
                  </w:rPr>
                </w:rPrChange>
              </w:rPr>
            </w:pPr>
            <w:r w:rsidRPr="00C70505">
              <w:rPr>
                <w:color w:val="FF0000"/>
                <w:sz w:val="24"/>
                <w:szCs w:val="24"/>
                <w:rPrChange w:id="20" w:author="Hassan Naqvi" w:date="2019-03-28T10:32:00Z">
                  <w:rPr>
                    <w:sz w:val="24"/>
                    <w:szCs w:val="24"/>
                  </w:rPr>
                </w:rPrChange>
              </w:rPr>
              <w:t xml:space="preserve">Please attach your basic biomedical research certificate from </w:t>
            </w:r>
            <w:commentRangeStart w:id="21"/>
            <w:r w:rsidRPr="00C70505">
              <w:rPr>
                <w:color w:val="FF0000"/>
                <w:sz w:val="24"/>
                <w:szCs w:val="24"/>
                <w:rPrChange w:id="22" w:author="Hassan Naqvi" w:date="2019-03-28T10:32:00Z">
                  <w:rPr>
                    <w:sz w:val="24"/>
                    <w:szCs w:val="24"/>
                  </w:rPr>
                </w:rPrChange>
              </w:rPr>
              <w:t>CITI</w:t>
            </w:r>
            <w:commentRangeEnd w:id="21"/>
            <w:r w:rsidR="00833AE8" w:rsidRPr="00C70505">
              <w:rPr>
                <w:rStyle w:val="CommentReference"/>
                <w:color w:val="FF0000"/>
                <w:rPrChange w:id="23" w:author="Hassan Naqvi" w:date="2019-03-28T10:32:00Z">
                  <w:rPr>
                    <w:rStyle w:val="CommentReference"/>
                  </w:rPr>
                </w:rPrChange>
              </w:rPr>
              <w:commentReference w:id="21"/>
            </w:r>
            <w:r w:rsidRPr="00C70505">
              <w:rPr>
                <w:color w:val="FF0000"/>
                <w:sz w:val="24"/>
                <w:szCs w:val="24"/>
                <w:rPrChange w:id="24" w:author="Hassan Naqvi" w:date="2019-03-28T10:32:00Z">
                  <w:rPr>
                    <w:sz w:val="24"/>
                    <w:szCs w:val="24"/>
                  </w:rPr>
                </w:rPrChange>
              </w:rPr>
              <w:t xml:space="preserve"> “Collaborative Institutional Training Initiative” OR the certificate of GCP training program conducted by AKU.</w:t>
            </w:r>
          </w:p>
        </w:tc>
        <w:tc>
          <w:tcPr>
            <w:tcW w:w="3507" w:type="dxa"/>
          </w:tcPr>
          <w:p w14:paraId="28F29832" w14:textId="77777777" w:rsidR="00C07442" w:rsidRPr="00C70505" w:rsidRDefault="00C07442" w:rsidP="00AC6E19">
            <w:pPr>
              <w:rPr>
                <w:b/>
                <w:color w:val="FF0000"/>
                <w:sz w:val="24"/>
                <w:szCs w:val="24"/>
                <w:u w:val="single"/>
                <w:rPrChange w:id="25" w:author="Hassan Naqvi" w:date="2019-03-28T10:32:00Z">
                  <w:rPr>
                    <w:b/>
                    <w:sz w:val="24"/>
                    <w:szCs w:val="24"/>
                    <w:u w:val="single"/>
                  </w:rPr>
                </w:rPrChange>
              </w:rPr>
            </w:pPr>
          </w:p>
        </w:tc>
        <w:tc>
          <w:tcPr>
            <w:tcW w:w="1082" w:type="dxa"/>
          </w:tcPr>
          <w:p w14:paraId="7DC580F0" w14:textId="77777777" w:rsidR="00C07442" w:rsidRPr="00C70505" w:rsidRDefault="00C07442" w:rsidP="00AC6E19">
            <w:pPr>
              <w:rPr>
                <w:b/>
                <w:color w:val="FF0000"/>
                <w:sz w:val="24"/>
                <w:szCs w:val="24"/>
                <w:u w:val="single"/>
                <w:rPrChange w:id="26" w:author="Hassan Naqvi" w:date="2019-03-28T10:32:00Z">
                  <w:rPr>
                    <w:b/>
                    <w:sz w:val="24"/>
                    <w:szCs w:val="24"/>
                    <w:u w:val="single"/>
                  </w:rPr>
                </w:rPrChange>
              </w:rPr>
            </w:pPr>
          </w:p>
        </w:tc>
      </w:tr>
      <w:tr w:rsidR="00C07442" w:rsidRPr="005F4778" w14:paraId="78F9E0AA" w14:textId="77777777" w:rsidTr="008D51FF">
        <w:tc>
          <w:tcPr>
            <w:tcW w:w="449" w:type="dxa"/>
          </w:tcPr>
          <w:p w14:paraId="51B936B6" w14:textId="77777777" w:rsidR="00C07442" w:rsidRPr="005F4778" w:rsidRDefault="00C07442" w:rsidP="00AC6E19">
            <w:pPr>
              <w:rPr>
                <w:sz w:val="24"/>
                <w:szCs w:val="24"/>
              </w:rPr>
            </w:pPr>
          </w:p>
        </w:tc>
        <w:tc>
          <w:tcPr>
            <w:tcW w:w="4312" w:type="dxa"/>
            <w:gridSpan w:val="2"/>
          </w:tcPr>
          <w:p w14:paraId="4974BABC" w14:textId="77777777" w:rsidR="00C07442" w:rsidRPr="005F4778" w:rsidRDefault="00C07442" w:rsidP="00AC6E19">
            <w:pPr>
              <w:rPr>
                <w:sz w:val="24"/>
                <w:szCs w:val="24"/>
              </w:rPr>
            </w:pPr>
            <w:r w:rsidRPr="005F4778">
              <w:rPr>
                <w:sz w:val="24"/>
                <w:szCs w:val="24"/>
              </w:rPr>
              <w:t>Expiry date of certification</w:t>
            </w:r>
          </w:p>
        </w:tc>
        <w:tc>
          <w:tcPr>
            <w:tcW w:w="3507" w:type="dxa"/>
          </w:tcPr>
          <w:p w14:paraId="1E2C973D" w14:textId="77777777" w:rsidR="00C07442" w:rsidRPr="005F4778" w:rsidRDefault="00C07442" w:rsidP="00AC6E19">
            <w:pPr>
              <w:rPr>
                <w:b/>
                <w:sz w:val="24"/>
                <w:szCs w:val="24"/>
                <w:u w:val="single"/>
              </w:rPr>
            </w:pPr>
            <w:r w:rsidRPr="005F4778">
              <w:rPr>
                <w:sz w:val="24"/>
                <w:szCs w:val="24"/>
              </w:rPr>
              <w:t>____/____/_____</w:t>
            </w:r>
          </w:p>
        </w:tc>
        <w:tc>
          <w:tcPr>
            <w:tcW w:w="1082" w:type="dxa"/>
          </w:tcPr>
          <w:p w14:paraId="2FB2C9F1" w14:textId="77777777" w:rsidR="00C07442" w:rsidRPr="005F4778" w:rsidRDefault="00C07442" w:rsidP="00AC6E19">
            <w:pPr>
              <w:rPr>
                <w:sz w:val="24"/>
                <w:szCs w:val="24"/>
              </w:rPr>
            </w:pPr>
          </w:p>
        </w:tc>
      </w:tr>
    </w:tbl>
    <w:p w14:paraId="252CC9DA" w14:textId="77777777" w:rsidR="005F4778" w:rsidRDefault="005F4778" w:rsidP="00E000D3">
      <w:pPr>
        <w:spacing w:after="0"/>
        <w:rPr>
          <w:b/>
          <w:highlight w:val="yellow"/>
        </w:rPr>
      </w:pPr>
    </w:p>
    <w:p w14:paraId="42487FD8" w14:textId="77777777" w:rsidR="005F4778" w:rsidRDefault="005F4778">
      <w:pPr>
        <w:rPr>
          <w:b/>
          <w:highlight w:val="yellow"/>
        </w:rPr>
      </w:pPr>
      <w:r>
        <w:rPr>
          <w:b/>
          <w:highlight w:val="yellow"/>
        </w:rPr>
        <w:br w:type="page"/>
      </w:r>
    </w:p>
    <w:tbl>
      <w:tblPr>
        <w:tblStyle w:val="TableGrid"/>
        <w:tblW w:w="0" w:type="auto"/>
        <w:tblLayout w:type="fixed"/>
        <w:tblLook w:val="04A0" w:firstRow="1" w:lastRow="0" w:firstColumn="1" w:lastColumn="0" w:noHBand="0" w:noVBand="1"/>
      </w:tblPr>
      <w:tblGrid>
        <w:gridCol w:w="635"/>
        <w:gridCol w:w="4040"/>
        <w:gridCol w:w="3600"/>
        <w:gridCol w:w="1075"/>
      </w:tblGrid>
      <w:tr w:rsidR="00C07442" w:rsidRPr="005F6FF7" w14:paraId="054714BD" w14:textId="77777777" w:rsidTr="00C07442">
        <w:tc>
          <w:tcPr>
            <w:tcW w:w="635" w:type="dxa"/>
          </w:tcPr>
          <w:p w14:paraId="725D5E87" w14:textId="77777777" w:rsidR="00C07442" w:rsidRPr="005F6FF7" w:rsidRDefault="00C07442" w:rsidP="00AC6E19">
            <w:pPr>
              <w:rPr>
                <w:rFonts w:cstheme="minorHAnsi"/>
                <w:sz w:val="24"/>
                <w:szCs w:val="24"/>
              </w:rPr>
            </w:pPr>
            <w:r w:rsidRPr="005F6FF7">
              <w:rPr>
                <w:rFonts w:cstheme="minorHAnsi"/>
                <w:sz w:val="24"/>
                <w:szCs w:val="24"/>
              </w:rPr>
              <w:lastRenderedPageBreak/>
              <w:t>3.</w:t>
            </w:r>
          </w:p>
        </w:tc>
        <w:tc>
          <w:tcPr>
            <w:tcW w:w="7640" w:type="dxa"/>
            <w:gridSpan w:val="2"/>
            <w:shd w:val="clear" w:color="auto" w:fill="E7E6E6" w:themeFill="background2"/>
          </w:tcPr>
          <w:p w14:paraId="030051D0" w14:textId="77777777" w:rsidR="00C07442" w:rsidRPr="005F6FF7" w:rsidRDefault="00C07442" w:rsidP="00AC6E19">
            <w:pPr>
              <w:rPr>
                <w:rFonts w:cstheme="minorHAnsi"/>
                <w:b/>
                <w:sz w:val="24"/>
                <w:szCs w:val="24"/>
                <w:u w:val="single"/>
              </w:rPr>
            </w:pPr>
            <w:r w:rsidRPr="005F6FF7">
              <w:rPr>
                <w:rFonts w:cstheme="minorHAnsi"/>
                <w:b/>
                <w:sz w:val="24"/>
                <w:szCs w:val="24"/>
              </w:rPr>
              <w:t>Team Member details:</w:t>
            </w:r>
          </w:p>
        </w:tc>
        <w:tc>
          <w:tcPr>
            <w:tcW w:w="1075" w:type="dxa"/>
            <w:shd w:val="clear" w:color="auto" w:fill="E7E6E6" w:themeFill="background2"/>
          </w:tcPr>
          <w:p w14:paraId="3E4F5A46" w14:textId="77777777" w:rsidR="00C07442" w:rsidRPr="005F6FF7" w:rsidRDefault="00C07442" w:rsidP="00AC6E19">
            <w:pPr>
              <w:rPr>
                <w:rFonts w:cstheme="minorHAnsi"/>
                <w:b/>
                <w:sz w:val="24"/>
                <w:szCs w:val="24"/>
              </w:rPr>
            </w:pPr>
          </w:p>
        </w:tc>
      </w:tr>
      <w:tr w:rsidR="00C07442" w:rsidRPr="005F6FF7" w14:paraId="74D478D9" w14:textId="77777777" w:rsidTr="00C07442">
        <w:tc>
          <w:tcPr>
            <w:tcW w:w="635" w:type="dxa"/>
          </w:tcPr>
          <w:p w14:paraId="12F350F5" w14:textId="77777777" w:rsidR="00C07442" w:rsidRPr="005F6FF7" w:rsidRDefault="00C07442" w:rsidP="00AC6E19">
            <w:pPr>
              <w:rPr>
                <w:rFonts w:cstheme="minorHAnsi"/>
                <w:sz w:val="24"/>
                <w:szCs w:val="24"/>
              </w:rPr>
            </w:pPr>
          </w:p>
        </w:tc>
        <w:tc>
          <w:tcPr>
            <w:tcW w:w="4040" w:type="dxa"/>
          </w:tcPr>
          <w:p w14:paraId="1B75869F" w14:textId="77777777" w:rsidR="00C07442" w:rsidRPr="005F6FF7" w:rsidRDefault="00C07442" w:rsidP="00AC6E19">
            <w:pPr>
              <w:rPr>
                <w:rFonts w:cstheme="minorHAnsi"/>
                <w:sz w:val="24"/>
                <w:szCs w:val="24"/>
              </w:rPr>
            </w:pPr>
            <w:r w:rsidRPr="005F6FF7">
              <w:rPr>
                <w:rFonts w:cstheme="minorHAnsi"/>
                <w:sz w:val="24"/>
                <w:szCs w:val="24"/>
              </w:rPr>
              <w:t>Title</w:t>
            </w:r>
          </w:p>
        </w:tc>
        <w:tc>
          <w:tcPr>
            <w:tcW w:w="3600" w:type="dxa"/>
          </w:tcPr>
          <w:p w14:paraId="06BA3D69" w14:textId="77777777" w:rsidR="00C07442" w:rsidRPr="005F6FF7" w:rsidRDefault="00C07442" w:rsidP="00AC6E19">
            <w:pPr>
              <w:rPr>
                <w:rFonts w:cstheme="minorHAnsi"/>
                <w:b/>
                <w:sz w:val="24"/>
                <w:szCs w:val="24"/>
                <w:u w:val="single"/>
              </w:rPr>
            </w:pPr>
          </w:p>
        </w:tc>
        <w:tc>
          <w:tcPr>
            <w:tcW w:w="1075" w:type="dxa"/>
          </w:tcPr>
          <w:p w14:paraId="31D288BD" w14:textId="77777777" w:rsidR="00C07442" w:rsidRPr="005F6FF7" w:rsidRDefault="00C07442" w:rsidP="00AC6E19">
            <w:pPr>
              <w:rPr>
                <w:rFonts w:cstheme="minorHAnsi"/>
                <w:b/>
                <w:sz w:val="24"/>
                <w:szCs w:val="24"/>
                <w:u w:val="single"/>
              </w:rPr>
            </w:pPr>
          </w:p>
        </w:tc>
      </w:tr>
      <w:tr w:rsidR="00C07442" w:rsidRPr="005F6FF7" w14:paraId="3A1D4F3B" w14:textId="77777777" w:rsidTr="00C07442">
        <w:tc>
          <w:tcPr>
            <w:tcW w:w="635" w:type="dxa"/>
          </w:tcPr>
          <w:p w14:paraId="162D13E5" w14:textId="77777777" w:rsidR="00C07442" w:rsidRPr="005F6FF7" w:rsidRDefault="00C07442" w:rsidP="00AC6E19">
            <w:pPr>
              <w:rPr>
                <w:rFonts w:cstheme="minorHAnsi"/>
                <w:b/>
                <w:sz w:val="24"/>
                <w:szCs w:val="24"/>
                <w:u w:val="single"/>
              </w:rPr>
            </w:pPr>
          </w:p>
        </w:tc>
        <w:tc>
          <w:tcPr>
            <w:tcW w:w="4040" w:type="dxa"/>
          </w:tcPr>
          <w:p w14:paraId="5A6103CB" w14:textId="77777777" w:rsidR="00C07442" w:rsidRPr="005F6FF7" w:rsidRDefault="00C07442" w:rsidP="00AC6E19">
            <w:pPr>
              <w:rPr>
                <w:rFonts w:cstheme="minorHAnsi"/>
                <w:sz w:val="24"/>
                <w:szCs w:val="24"/>
              </w:rPr>
            </w:pPr>
            <w:r w:rsidRPr="005F6FF7">
              <w:rPr>
                <w:rFonts w:cstheme="minorHAnsi"/>
                <w:sz w:val="24"/>
                <w:szCs w:val="24"/>
              </w:rPr>
              <w:t>First Name:</w:t>
            </w:r>
          </w:p>
        </w:tc>
        <w:tc>
          <w:tcPr>
            <w:tcW w:w="3600" w:type="dxa"/>
          </w:tcPr>
          <w:p w14:paraId="56DB6726" w14:textId="77777777" w:rsidR="00C07442" w:rsidRPr="005F6FF7" w:rsidRDefault="00C07442" w:rsidP="00AC6E19">
            <w:pPr>
              <w:rPr>
                <w:rFonts w:cstheme="minorHAnsi"/>
                <w:b/>
                <w:sz w:val="24"/>
                <w:szCs w:val="24"/>
                <w:u w:val="single"/>
              </w:rPr>
            </w:pPr>
          </w:p>
        </w:tc>
        <w:tc>
          <w:tcPr>
            <w:tcW w:w="1075" w:type="dxa"/>
          </w:tcPr>
          <w:p w14:paraId="3A1105EE" w14:textId="77777777" w:rsidR="00C07442" w:rsidRPr="005F6FF7" w:rsidRDefault="00C07442" w:rsidP="00AC6E19">
            <w:pPr>
              <w:rPr>
                <w:rFonts w:cstheme="minorHAnsi"/>
                <w:b/>
                <w:sz w:val="24"/>
                <w:szCs w:val="24"/>
                <w:u w:val="single"/>
              </w:rPr>
            </w:pPr>
          </w:p>
        </w:tc>
      </w:tr>
      <w:tr w:rsidR="00C07442" w:rsidRPr="005F6FF7" w14:paraId="54234DDE" w14:textId="77777777" w:rsidTr="00C07442">
        <w:tc>
          <w:tcPr>
            <w:tcW w:w="635" w:type="dxa"/>
          </w:tcPr>
          <w:p w14:paraId="11756720" w14:textId="77777777" w:rsidR="00C07442" w:rsidRPr="005F6FF7" w:rsidRDefault="00C07442" w:rsidP="00AC6E19">
            <w:pPr>
              <w:rPr>
                <w:rFonts w:cstheme="minorHAnsi"/>
                <w:sz w:val="24"/>
                <w:szCs w:val="24"/>
              </w:rPr>
            </w:pPr>
          </w:p>
        </w:tc>
        <w:tc>
          <w:tcPr>
            <w:tcW w:w="4040" w:type="dxa"/>
          </w:tcPr>
          <w:p w14:paraId="6001DE2F" w14:textId="77777777" w:rsidR="00C07442" w:rsidRPr="005F6FF7" w:rsidRDefault="00C07442" w:rsidP="00AC6E19">
            <w:pPr>
              <w:rPr>
                <w:rFonts w:cstheme="minorHAnsi"/>
                <w:sz w:val="24"/>
                <w:szCs w:val="24"/>
              </w:rPr>
            </w:pPr>
            <w:r w:rsidRPr="005F6FF7">
              <w:rPr>
                <w:rFonts w:cstheme="minorHAnsi"/>
                <w:sz w:val="24"/>
                <w:szCs w:val="24"/>
              </w:rPr>
              <w:t>Surname</w:t>
            </w:r>
          </w:p>
        </w:tc>
        <w:tc>
          <w:tcPr>
            <w:tcW w:w="3600" w:type="dxa"/>
          </w:tcPr>
          <w:p w14:paraId="42B5ADAE" w14:textId="77777777" w:rsidR="00C07442" w:rsidRPr="005F6FF7" w:rsidRDefault="00C07442" w:rsidP="00AC6E19">
            <w:pPr>
              <w:rPr>
                <w:rFonts w:cstheme="minorHAnsi"/>
                <w:b/>
                <w:sz w:val="24"/>
                <w:szCs w:val="24"/>
                <w:u w:val="single"/>
              </w:rPr>
            </w:pPr>
          </w:p>
        </w:tc>
        <w:tc>
          <w:tcPr>
            <w:tcW w:w="1075" w:type="dxa"/>
          </w:tcPr>
          <w:p w14:paraId="4ED4C8AC" w14:textId="77777777" w:rsidR="00C07442" w:rsidRPr="005F6FF7" w:rsidRDefault="00C07442" w:rsidP="00AC6E19">
            <w:pPr>
              <w:rPr>
                <w:rFonts w:cstheme="minorHAnsi"/>
                <w:b/>
                <w:sz w:val="24"/>
                <w:szCs w:val="24"/>
                <w:u w:val="single"/>
              </w:rPr>
            </w:pPr>
          </w:p>
        </w:tc>
      </w:tr>
      <w:tr w:rsidR="00C07442" w:rsidRPr="005F6FF7" w14:paraId="541C34FF" w14:textId="77777777" w:rsidTr="00C07442">
        <w:tc>
          <w:tcPr>
            <w:tcW w:w="635" w:type="dxa"/>
          </w:tcPr>
          <w:p w14:paraId="696F2040" w14:textId="77777777" w:rsidR="00C07442" w:rsidRPr="005F6FF7" w:rsidRDefault="00C07442" w:rsidP="00AC6E19">
            <w:pPr>
              <w:rPr>
                <w:rFonts w:cstheme="minorHAnsi"/>
                <w:sz w:val="24"/>
                <w:szCs w:val="24"/>
              </w:rPr>
            </w:pPr>
          </w:p>
        </w:tc>
        <w:tc>
          <w:tcPr>
            <w:tcW w:w="4040" w:type="dxa"/>
          </w:tcPr>
          <w:p w14:paraId="673538F3" w14:textId="77777777" w:rsidR="00C07442" w:rsidRPr="005F6FF7" w:rsidRDefault="00C07442" w:rsidP="00AC6E19">
            <w:pPr>
              <w:rPr>
                <w:rFonts w:cstheme="minorHAnsi"/>
                <w:sz w:val="24"/>
                <w:szCs w:val="24"/>
              </w:rPr>
            </w:pPr>
            <w:r w:rsidRPr="005F6FF7">
              <w:rPr>
                <w:rFonts w:cstheme="minorHAnsi"/>
                <w:sz w:val="24"/>
                <w:szCs w:val="24"/>
              </w:rPr>
              <w:t>Department</w:t>
            </w:r>
          </w:p>
        </w:tc>
        <w:tc>
          <w:tcPr>
            <w:tcW w:w="3600" w:type="dxa"/>
          </w:tcPr>
          <w:p w14:paraId="7FD6AC39" w14:textId="77777777" w:rsidR="00C07442" w:rsidRPr="005F6FF7" w:rsidRDefault="00C07442" w:rsidP="00AC6E19">
            <w:pPr>
              <w:rPr>
                <w:rFonts w:cstheme="minorHAnsi"/>
                <w:b/>
                <w:sz w:val="24"/>
                <w:szCs w:val="24"/>
                <w:u w:val="single"/>
              </w:rPr>
            </w:pPr>
          </w:p>
        </w:tc>
        <w:tc>
          <w:tcPr>
            <w:tcW w:w="1075" w:type="dxa"/>
          </w:tcPr>
          <w:p w14:paraId="699A00C3" w14:textId="77777777" w:rsidR="00C07442" w:rsidRPr="005F6FF7" w:rsidRDefault="00C07442" w:rsidP="00AC6E19">
            <w:pPr>
              <w:rPr>
                <w:rFonts w:cstheme="minorHAnsi"/>
                <w:b/>
                <w:sz w:val="24"/>
                <w:szCs w:val="24"/>
                <w:u w:val="single"/>
              </w:rPr>
            </w:pPr>
          </w:p>
        </w:tc>
      </w:tr>
      <w:tr w:rsidR="00C07442" w:rsidRPr="005F6FF7" w14:paraId="4048BB3E" w14:textId="77777777" w:rsidTr="00C07442">
        <w:tc>
          <w:tcPr>
            <w:tcW w:w="635" w:type="dxa"/>
          </w:tcPr>
          <w:p w14:paraId="5929F3A6" w14:textId="77777777" w:rsidR="00C07442" w:rsidRPr="005F6FF7" w:rsidRDefault="00C07442" w:rsidP="00AC6E19">
            <w:pPr>
              <w:rPr>
                <w:rFonts w:cstheme="minorHAnsi"/>
                <w:sz w:val="24"/>
                <w:szCs w:val="24"/>
              </w:rPr>
            </w:pPr>
          </w:p>
        </w:tc>
        <w:tc>
          <w:tcPr>
            <w:tcW w:w="4040" w:type="dxa"/>
          </w:tcPr>
          <w:p w14:paraId="39751F6A" w14:textId="77777777" w:rsidR="00C07442" w:rsidRPr="005F6FF7" w:rsidRDefault="00C07442" w:rsidP="00AC6E19">
            <w:pPr>
              <w:rPr>
                <w:rFonts w:cstheme="minorHAnsi"/>
                <w:sz w:val="24"/>
                <w:szCs w:val="24"/>
              </w:rPr>
            </w:pPr>
            <w:r w:rsidRPr="005F6FF7">
              <w:rPr>
                <w:rFonts w:cstheme="minorHAnsi"/>
                <w:sz w:val="24"/>
                <w:szCs w:val="24"/>
              </w:rPr>
              <w:t>Designation</w:t>
            </w:r>
          </w:p>
        </w:tc>
        <w:tc>
          <w:tcPr>
            <w:tcW w:w="3600" w:type="dxa"/>
          </w:tcPr>
          <w:p w14:paraId="5D4305DD" w14:textId="77777777" w:rsidR="00C07442" w:rsidRPr="005F6FF7" w:rsidRDefault="00C07442" w:rsidP="00AC6E19">
            <w:pPr>
              <w:rPr>
                <w:rFonts w:cstheme="minorHAnsi"/>
                <w:b/>
                <w:sz w:val="24"/>
                <w:szCs w:val="24"/>
                <w:u w:val="single"/>
              </w:rPr>
            </w:pPr>
          </w:p>
        </w:tc>
        <w:tc>
          <w:tcPr>
            <w:tcW w:w="1075" w:type="dxa"/>
          </w:tcPr>
          <w:p w14:paraId="6F44DFC0" w14:textId="77777777" w:rsidR="00C07442" w:rsidRPr="005F6FF7" w:rsidRDefault="00C07442" w:rsidP="00AC6E19">
            <w:pPr>
              <w:rPr>
                <w:rFonts w:cstheme="minorHAnsi"/>
                <w:b/>
                <w:sz w:val="24"/>
                <w:szCs w:val="24"/>
                <w:u w:val="single"/>
              </w:rPr>
            </w:pPr>
          </w:p>
        </w:tc>
      </w:tr>
      <w:tr w:rsidR="00C07442" w:rsidRPr="005F6FF7" w14:paraId="1D0F5B05" w14:textId="77777777" w:rsidTr="00C07442">
        <w:tc>
          <w:tcPr>
            <w:tcW w:w="635" w:type="dxa"/>
          </w:tcPr>
          <w:p w14:paraId="414401FB" w14:textId="77777777" w:rsidR="00C07442" w:rsidRPr="005F6FF7" w:rsidRDefault="00C07442" w:rsidP="00AC6E19">
            <w:pPr>
              <w:rPr>
                <w:rFonts w:cstheme="minorHAnsi"/>
                <w:sz w:val="24"/>
                <w:szCs w:val="24"/>
              </w:rPr>
            </w:pPr>
          </w:p>
        </w:tc>
        <w:tc>
          <w:tcPr>
            <w:tcW w:w="4040" w:type="dxa"/>
          </w:tcPr>
          <w:p w14:paraId="690CC675" w14:textId="77777777" w:rsidR="00C07442" w:rsidRPr="005F6FF7" w:rsidRDefault="00C07442" w:rsidP="00AC6E19">
            <w:pPr>
              <w:rPr>
                <w:rFonts w:cstheme="minorHAnsi"/>
                <w:sz w:val="24"/>
                <w:szCs w:val="24"/>
              </w:rPr>
            </w:pPr>
            <w:r w:rsidRPr="005F6FF7">
              <w:rPr>
                <w:rFonts w:cstheme="minorHAnsi"/>
                <w:sz w:val="24"/>
                <w:szCs w:val="24"/>
              </w:rPr>
              <w:t>Campus</w:t>
            </w:r>
          </w:p>
        </w:tc>
        <w:tc>
          <w:tcPr>
            <w:tcW w:w="3600" w:type="dxa"/>
          </w:tcPr>
          <w:p w14:paraId="2A267343" w14:textId="77777777" w:rsidR="00C07442" w:rsidRPr="005F6FF7" w:rsidRDefault="00C07442" w:rsidP="00AC6E19">
            <w:pPr>
              <w:rPr>
                <w:rFonts w:cstheme="minorHAnsi"/>
                <w:b/>
                <w:sz w:val="24"/>
                <w:szCs w:val="24"/>
                <w:u w:val="single"/>
              </w:rPr>
            </w:pPr>
          </w:p>
        </w:tc>
        <w:tc>
          <w:tcPr>
            <w:tcW w:w="1075" w:type="dxa"/>
          </w:tcPr>
          <w:p w14:paraId="20209561" w14:textId="77777777" w:rsidR="00C07442" w:rsidRPr="005F6FF7" w:rsidRDefault="00C07442" w:rsidP="00AC6E19">
            <w:pPr>
              <w:rPr>
                <w:rFonts w:cstheme="minorHAnsi"/>
                <w:b/>
                <w:sz w:val="24"/>
                <w:szCs w:val="24"/>
                <w:u w:val="single"/>
              </w:rPr>
            </w:pPr>
          </w:p>
        </w:tc>
      </w:tr>
      <w:tr w:rsidR="00C07442" w:rsidRPr="005F6FF7" w14:paraId="76B1FC8D" w14:textId="77777777" w:rsidTr="00C07442">
        <w:tc>
          <w:tcPr>
            <w:tcW w:w="635" w:type="dxa"/>
          </w:tcPr>
          <w:p w14:paraId="71238BCE" w14:textId="77777777" w:rsidR="00C07442" w:rsidRPr="005F6FF7" w:rsidRDefault="00C07442" w:rsidP="00AC6E19">
            <w:pPr>
              <w:rPr>
                <w:rFonts w:cstheme="minorHAnsi"/>
                <w:sz w:val="24"/>
                <w:szCs w:val="24"/>
              </w:rPr>
            </w:pPr>
          </w:p>
        </w:tc>
        <w:tc>
          <w:tcPr>
            <w:tcW w:w="4040" w:type="dxa"/>
          </w:tcPr>
          <w:p w14:paraId="7BB7587E" w14:textId="77777777" w:rsidR="00C07442" w:rsidRPr="005F6FF7" w:rsidRDefault="00C07442" w:rsidP="00AC6E19">
            <w:pPr>
              <w:rPr>
                <w:rFonts w:cstheme="minorHAnsi"/>
                <w:sz w:val="24"/>
                <w:szCs w:val="24"/>
              </w:rPr>
            </w:pPr>
            <w:r w:rsidRPr="005F6FF7">
              <w:rPr>
                <w:rFonts w:cstheme="minorHAnsi"/>
                <w:sz w:val="24"/>
                <w:szCs w:val="24"/>
              </w:rPr>
              <w:t>Country</w:t>
            </w:r>
          </w:p>
        </w:tc>
        <w:tc>
          <w:tcPr>
            <w:tcW w:w="3600" w:type="dxa"/>
          </w:tcPr>
          <w:p w14:paraId="43CAC0F3" w14:textId="77777777" w:rsidR="00C07442" w:rsidRPr="005F6FF7" w:rsidRDefault="00C07442" w:rsidP="00AC6E19">
            <w:pPr>
              <w:rPr>
                <w:rFonts w:cstheme="minorHAnsi"/>
                <w:b/>
                <w:sz w:val="24"/>
                <w:szCs w:val="24"/>
                <w:u w:val="single"/>
              </w:rPr>
            </w:pPr>
          </w:p>
        </w:tc>
        <w:tc>
          <w:tcPr>
            <w:tcW w:w="1075" w:type="dxa"/>
          </w:tcPr>
          <w:p w14:paraId="545908C3" w14:textId="77777777" w:rsidR="00C07442" w:rsidRPr="005F6FF7" w:rsidRDefault="00C07442" w:rsidP="00AC6E19">
            <w:pPr>
              <w:rPr>
                <w:rFonts w:cstheme="minorHAnsi"/>
                <w:b/>
                <w:sz w:val="24"/>
                <w:szCs w:val="24"/>
                <w:u w:val="single"/>
              </w:rPr>
            </w:pPr>
          </w:p>
        </w:tc>
      </w:tr>
      <w:tr w:rsidR="00C07442" w:rsidRPr="005F6FF7" w14:paraId="19C5A8F5" w14:textId="77777777" w:rsidTr="00C07442">
        <w:tc>
          <w:tcPr>
            <w:tcW w:w="635" w:type="dxa"/>
          </w:tcPr>
          <w:p w14:paraId="253293A7" w14:textId="77777777" w:rsidR="00C07442" w:rsidRPr="005F6FF7" w:rsidRDefault="00C07442" w:rsidP="00AC6E19">
            <w:pPr>
              <w:rPr>
                <w:rFonts w:cstheme="minorHAnsi"/>
                <w:sz w:val="24"/>
                <w:szCs w:val="24"/>
                <w:highlight w:val="yellow"/>
              </w:rPr>
            </w:pPr>
          </w:p>
        </w:tc>
        <w:tc>
          <w:tcPr>
            <w:tcW w:w="4040" w:type="dxa"/>
          </w:tcPr>
          <w:p w14:paraId="20572CD6" w14:textId="77777777" w:rsidR="00C07442" w:rsidRPr="005F6FF7" w:rsidRDefault="00C07442" w:rsidP="00AC6E19">
            <w:pPr>
              <w:rPr>
                <w:rFonts w:cstheme="minorHAnsi"/>
                <w:sz w:val="24"/>
                <w:szCs w:val="24"/>
              </w:rPr>
            </w:pPr>
            <w:r w:rsidRPr="005F6FF7">
              <w:rPr>
                <w:rFonts w:cstheme="minorHAnsi"/>
                <w:sz w:val="24"/>
                <w:szCs w:val="24"/>
              </w:rPr>
              <w:t>Telephone</w:t>
            </w:r>
          </w:p>
        </w:tc>
        <w:tc>
          <w:tcPr>
            <w:tcW w:w="3600" w:type="dxa"/>
          </w:tcPr>
          <w:p w14:paraId="4B5FC5F0" w14:textId="77777777" w:rsidR="00C07442" w:rsidRPr="005F6FF7" w:rsidRDefault="00C07442" w:rsidP="00AC6E19">
            <w:pPr>
              <w:rPr>
                <w:rFonts w:cstheme="minorHAnsi"/>
                <w:b/>
                <w:sz w:val="24"/>
                <w:szCs w:val="24"/>
                <w:u w:val="single"/>
              </w:rPr>
            </w:pPr>
          </w:p>
        </w:tc>
        <w:tc>
          <w:tcPr>
            <w:tcW w:w="1075" w:type="dxa"/>
          </w:tcPr>
          <w:p w14:paraId="34396ADE" w14:textId="77777777" w:rsidR="00C07442" w:rsidRPr="005F6FF7" w:rsidRDefault="00C07442" w:rsidP="00AC6E19">
            <w:pPr>
              <w:rPr>
                <w:rFonts w:cstheme="minorHAnsi"/>
                <w:b/>
                <w:sz w:val="24"/>
                <w:szCs w:val="24"/>
                <w:u w:val="single"/>
              </w:rPr>
            </w:pPr>
          </w:p>
        </w:tc>
      </w:tr>
      <w:tr w:rsidR="00C07442" w:rsidRPr="005F6FF7" w14:paraId="2246DD28" w14:textId="77777777" w:rsidTr="00C07442">
        <w:tc>
          <w:tcPr>
            <w:tcW w:w="635" w:type="dxa"/>
          </w:tcPr>
          <w:p w14:paraId="4EEF7E78" w14:textId="77777777" w:rsidR="00C07442" w:rsidRPr="005F6FF7" w:rsidRDefault="00C07442" w:rsidP="00AC6E19">
            <w:pPr>
              <w:rPr>
                <w:rFonts w:cstheme="minorHAnsi"/>
                <w:sz w:val="24"/>
                <w:szCs w:val="24"/>
              </w:rPr>
            </w:pPr>
          </w:p>
        </w:tc>
        <w:tc>
          <w:tcPr>
            <w:tcW w:w="4040" w:type="dxa"/>
          </w:tcPr>
          <w:p w14:paraId="54D395AA" w14:textId="77777777" w:rsidR="00C07442" w:rsidRPr="005F6FF7" w:rsidRDefault="00C07442" w:rsidP="00AC6E19">
            <w:pPr>
              <w:rPr>
                <w:rFonts w:cstheme="minorHAnsi"/>
                <w:sz w:val="24"/>
                <w:szCs w:val="24"/>
              </w:rPr>
            </w:pPr>
            <w:r w:rsidRPr="005F6FF7">
              <w:rPr>
                <w:rFonts w:cstheme="minorHAnsi"/>
                <w:sz w:val="24"/>
                <w:szCs w:val="24"/>
              </w:rPr>
              <w:t>Ext.</w:t>
            </w:r>
          </w:p>
        </w:tc>
        <w:tc>
          <w:tcPr>
            <w:tcW w:w="3600" w:type="dxa"/>
          </w:tcPr>
          <w:p w14:paraId="54216CF4" w14:textId="77777777" w:rsidR="00C07442" w:rsidRPr="005F6FF7" w:rsidRDefault="00C07442" w:rsidP="00AC6E19">
            <w:pPr>
              <w:rPr>
                <w:rFonts w:cstheme="minorHAnsi"/>
                <w:b/>
                <w:sz w:val="24"/>
                <w:szCs w:val="24"/>
                <w:u w:val="single"/>
              </w:rPr>
            </w:pPr>
          </w:p>
        </w:tc>
        <w:tc>
          <w:tcPr>
            <w:tcW w:w="1075" w:type="dxa"/>
          </w:tcPr>
          <w:p w14:paraId="215DB073" w14:textId="77777777" w:rsidR="00C07442" w:rsidRPr="005F6FF7" w:rsidRDefault="00C07442" w:rsidP="00AC6E19">
            <w:pPr>
              <w:rPr>
                <w:rFonts w:cstheme="minorHAnsi"/>
                <w:b/>
                <w:sz w:val="24"/>
                <w:szCs w:val="24"/>
                <w:u w:val="single"/>
              </w:rPr>
            </w:pPr>
          </w:p>
        </w:tc>
      </w:tr>
      <w:tr w:rsidR="00C07442" w:rsidRPr="005F6FF7" w14:paraId="78EB0ECC" w14:textId="77777777" w:rsidTr="00C07442">
        <w:tc>
          <w:tcPr>
            <w:tcW w:w="635" w:type="dxa"/>
          </w:tcPr>
          <w:p w14:paraId="139F15E9" w14:textId="77777777" w:rsidR="00C07442" w:rsidRPr="005F6FF7" w:rsidRDefault="00C07442" w:rsidP="00AC6E19">
            <w:pPr>
              <w:rPr>
                <w:rFonts w:cstheme="minorHAnsi"/>
                <w:sz w:val="24"/>
                <w:szCs w:val="24"/>
              </w:rPr>
            </w:pPr>
          </w:p>
        </w:tc>
        <w:tc>
          <w:tcPr>
            <w:tcW w:w="4040" w:type="dxa"/>
          </w:tcPr>
          <w:p w14:paraId="59183EF8" w14:textId="77777777" w:rsidR="00C07442" w:rsidRPr="005F6FF7" w:rsidRDefault="00C07442" w:rsidP="00AC6E19">
            <w:pPr>
              <w:rPr>
                <w:rFonts w:cstheme="minorHAnsi"/>
                <w:sz w:val="24"/>
                <w:szCs w:val="24"/>
              </w:rPr>
            </w:pPr>
            <w:r w:rsidRPr="005F6FF7">
              <w:rPr>
                <w:rFonts w:cstheme="minorHAnsi"/>
                <w:sz w:val="24"/>
                <w:szCs w:val="24"/>
              </w:rPr>
              <w:t>Email</w:t>
            </w:r>
          </w:p>
        </w:tc>
        <w:tc>
          <w:tcPr>
            <w:tcW w:w="3600" w:type="dxa"/>
          </w:tcPr>
          <w:p w14:paraId="12349A32" w14:textId="77777777" w:rsidR="00C07442" w:rsidRPr="005F6FF7" w:rsidRDefault="00C07442" w:rsidP="00AC6E19">
            <w:pPr>
              <w:rPr>
                <w:rFonts w:cstheme="minorHAnsi"/>
                <w:b/>
                <w:sz w:val="24"/>
                <w:szCs w:val="24"/>
                <w:u w:val="single"/>
              </w:rPr>
            </w:pPr>
          </w:p>
        </w:tc>
        <w:tc>
          <w:tcPr>
            <w:tcW w:w="1075" w:type="dxa"/>
          </w:tcPr>
          <w:p w14:paraId="070C2B70" w14:textId="77777777" w:rsidR="00C07442" w:rsidRPr="005F6FF7" w:rsidRDefault="00C07442" w:rsidP="00AC6E19">
            <w:pPr>
              <w:rPr>
                <w:rFonts w:cstheme="minorHAnsi"/>
                <w:b/>
                <w:sz w:val="24"/>
                <w:szCs w:val="24"/>
                <w:u w:val="single"/>
              </w:rPr>
            </w:pPr>
          </w:p>
        </w:tc>
      </w:tr>
      <w:tr w:rsidR="00C70505" w:rsidRPr="00C70505" w14:paraId="5F2C8D6B" w14:textId="77777777" w:rsidTr="00C07442">
        <w:tc>
          <w:tcPr>
            <w:tcW w:w="635" w:type="dxa"/>
          </w:tcPr>
          <w:p w14:paraId="6CA3A144" w14:textId="77777777" w:rsidR="00C07442" w:rsidRPr="00C70505" w:rsidRDefault="00C07442" w:rsidP="00AC6E19">
            <w:pPr>
              <w:rPr>
                <w:rFonts w:cstheme="minorHAnsi"/>
                <w:color w:val="FF0000"/>
                <w:sz w:val="24"/>
                <w:szCs w:val="24"/>
              </w:rPr>
            </w:pPr>
          </w:p>
        </w:tc>
        <w:tc>
          <w:tcPr>
            <w:tcW w:w="4040" w:type="dxa"/>
          </w:tcPr>
          <w:p w14:paraId="5C6EA2F7" w14:textId="77777777" w:rsidR="00C07442" w:rsidRPr="00C70505" w:rsidRDefault="00C07442" w:rsidP="00AC6E19">
            <w:pPr>
              <w:rPr>
                <w:rFonts w:cstheme="minorHAnsi"/>
                <w:color w:val="FF0000"/>
                <w:sz w:val="24"/>
                <w:szCs w:val="24"/>
              </w:rPr>
            </w:pPr>
            <w:r w:rsidRPr="00C70505">
              <w:rPr>
                <w:rFonts w:cstheme="minorHAnsi"/>
                <w:color w:val="FF0000"/>
                <w:sz w:val="24"/>
                <w:szCs w:val="24"/>
              </w:rPr>
              <w:t>Please attach your basic biomedical research certificate from CITI “Collaborative Institutional Training Initiative” OR the certificate of GCP training program conducted by AKU.</w:t>
            </w:r>
          </w:p>
        </w:tc>
        <w:tc>
          <w:tcPr>
            <w:tcW w:w="3600" w:type="dxa"/>
          </w:tcPr>
          <w:p w14:paraId="1B6EC1EA" w14:textId="77777777" w:rsidR="00C07442" w:rsidRPr="00C70505" w:rsidRDefault="00C07442" w:rsidP="00AC6E19">
            <w:pPr>
              <w:rPr>
                <w:rFonts w:cstheme="minorHAnsi"/>
                <w:b/>
                <w:color w:val="FF0000"/>
                <w:sz w:val="24"/>
                <w:szCs w:val="24"/>
                <w:u w:val="single"/>
              </w:rPr>
            </w:pPr>
          </w:p>
        </w:tc>
        <w:tc>
          <w:tcPr>
            <w:tcW w:w="1075" w:type="dxa"/>
          </w:tcPr>
          <w:p w14:paraId="0311DBDE" w14:textId="77777777" w:rsidR="00C07442" w:rsidRPr="00C70505" w:rsidRDefault="00C07442" w:rsidP="00AC6E19">
            <w:pPr>
              <w:rPr>
                <w:rFonts w:cstheme="minorHAnsi"/>
                <w:b/>
                <w:color w:val="FF0000"/>
                <w:sz w:val="24"/>
                <w:szCs w:val="24"/>
                <w:u w:val="single"/>
              </w:rPr>
            </w:pPr>
          </w:p>
        </w:tc>
      </w:tr>
      <w:tr w:rsidR="00C07442" w:rsidRPr="005F6FF7" w14:paraId="5AA2B02B" w14:textId="77777777" w:rsidTr="00C07442">
        <w:tc>
          <w:tcPr>
            <w:tcW w:w="635" w:type="dxa"/>
          </w:tcPr>
          <w:p w14:paraId="4B3A1D6F" w14:textId="77777777" w:rsidR="00C07442" w:rsidRPr="005F6FF7" w:rsidRDefault="00C07442" w:rsidP="00AC6E19">
            <w:pPr>
              <w:rPr>
                <w:rFonts w:cstheme="minorHAnsi"/>
                <w:sz w:val="24"/>
                <w:szCs w:val="24"/>
              </w:rPr>
            </w:pPr>
          </w:p>
        </w:tc>
        <w:tc>
          <w:tcPr>
            <w:tcW w:w="4040" w:type="dxa"/>
          </w:tcPr>
          <w:p w14:paraId="0F881AD2" w14:textId="77777777" w:rsidR="00C07442" w:rsidRPr="005F6FF7" w:rsidRDefault="00C07442" w:rsidP="00AC6E19">
            <w:pPr>
              <w:rPr>
                <w:rFonts w:cstheme="minorHAnsi"/>
                <w:sz w:val="24"/>
                <w:szCs w:val="24"/>
              </w:rPr>
            </w:pPr>
            <w:r w:rsidRPr="005F6FF7">
              <w:rPr>
                <w:rFonts w:cstheme="minorHAnsi"/>
                <w:sz w:val="24"/>
                <w:szCs w:val="24"/>
              </w:rPr>
              <w:t>Expiry date of certification</w:t>
            </w:r>
          </w:p>
        </w:tc>
        <w:tc>
          <w:tcPr>
            <w:tcW w:w="3600" w:type="dxa"/>
          </w:tcPr>
          <w:p w14:paraId="7379A88D" w14:textId="77777777" w:rsidR="00C07442" w:rsidRPr="005F6FF7" w:rsidRDefault="00C07442" w:rsidP="00AC6E19">
            <w:pPr>
              <w:rPr>
                <w:rFonts w:cstheme="minorHAnsi"/>
                <w:b/>
                <w:sz w:val="24"/>
                <w:szCs w:val="24"/>
                <w:u w:val="single"/>
              </w:rPr>
            </w:pPr>
            <w:r w:rsidRPr="005F6FF7">
              <w:rPr>
                <w:rFonts w:cstheme="minorHAnsi"/>
                <w:sz w:val="24"/>
                <w:szCs w:val="24"/>
              </w:rPr>
              <w:t>____/____/_____</w:t>
            </w:r>
          </w:p>
        </w:tc>
        <w:tc>
          <w:tcPr>
            <w:tcW w:w="1075" w:type="dxa"/>
          </w:tcPr>
          <w:p w14:paraId="1D442741" w14:textId="77777777" w:rsidR="00C07442" w:rsidRPr="005F6FF7" w:rsidRDefault="00C07442" w:rsidP="00AC6E19">
            <w:pPr>
              <w:rPr>
                <w:rFonts w:cstheme="minorHAnsi"/>
                <w:sz w:val="24"/>
                <w:szCs w:val="24"/>
              </w:rPr>
            </w:pPr>
          </w:p>
        </w:tc>
      </w:tr>
      <w:tr w:rsidR="00C07442" w:rsidRPr="005F6FF7" w14:paraId="32A4755E" w14:textId="77777777" w:rsidTr="00C07442">
        <w:tc>
          <w:tcPr>
            <w:tcW w:w="635" w:type="dxa"/>
            <w:shd w:val="clear" w:color="auto" w:fill="auto"/>
          </w:tcPr>
          <w:p w14:paraId="2E4D4D5F" w14:textId="77777777" w:rsidR="00C07442" w:rsidRPr="005F6FF7" w:rsidRDefault="00C07442" w:rsidP="00A671CA">
            <w:pPr>
              <w:rPr>
                <w:rFonts w:cstheme="minorHAnsi"/>
                <w:sz w:val="24"/>
                <w:szCs w:val="24"/>
              </w:rPr>
            </w:pPr>
          </w:p>
        </w:tc>
        <w:tc>
          <w:tcPr>
            <w:tcW w:w="7640" w:type="dxa"/>
            <w:gridSpan w:val="2"/>
            <w:shd w:val="clear" w:color="auto" w:fill="auto"/>
          </w:tcPr>
          <w:p w14:paraId="669DF0A1" w14:textId="77777777" w:rsidR="00C07442" w:rsidRPr="005F6FF7" w:rsidRDefault="00C07442" w:rsidP="00A671CA">
            <w:pPr>
              <w:rPr>
                <w:rFonts w:cstheme="minorHAnsi"/>
                <w:sz w:val="24"/>
                <w:szCs w:val="24"/>
              </w:rPr>
            </w:pPr>
            <w:r w:rsidRPr="005F6FF7">
              <w:rPr>
                <w:rFonts w:cstheme="minorHAnsi"/>
                <w:sz w:val="24"/>
                <w:szCs w:val="24"/>
              </w:rPr>
              <w:t>(certificate question repeat with all members)</w:t>
            </w:r>
          </w:p>
        </w:tc>
        <w:tc>
          <w:tcPr>
            <w:tcW w:w="1075" w:type="dxa"/>
          </w:tcPr>
          <w:p w14:paraId="54253664" w14:textId="77777777" w:rsidR="00C07442" w:rsidRPr="005F6FF7" w:rsidRDefault="00C07442" w:rsidP="00A671CA">
            <w:pPr>
              <w:rPr>
                <w:rFonts w:cstheme="minorHAnsi"/>
                <w:sz w:val="24"/>
                <w:szCs w:val="24"/>
              </w:rPr>
            </w:pPr>
          </w:p>
        </w:tc>
      </w:tr>
      <w:tr w:rsidR="00C07442" w:rsidRPr="005F6FF7" w14:paraId="0BE852EB" w14:textId="77777777" w:rsidTr="00C07442">
        <w:tc>
          <w:tcPr>
            <w:tcW w:w="635" w:type="dxa"/>
            <w:shd w:val="clear" w:color="auto" w:fill="auto"/>
          </w:tcPr>
          <w:p w14:paraId="6A376539" w14:textId="77777777" w:rsidR="00C07442" w:rsidRPr="00F46812" w:rsidRDefault="00C07442" w:rsidP="00A671CA">
            <w:pPr>
              <w:rPr>
                <w:rFonts w:cstheme="minorHAnsi"/>
                <w:bCs/>
                <w:sz w:val="24"/>
                <w:szCs w:val="24"/>
                <w:highlight w:val="green"/>
              </w:rPr>
            </w:pPr>
            <w:r w:rsidRPr="00F46812">
              <w:rPr>
                <w:rFonts w:cstheme="minorHAnsi"/>
                <w:bCs/>
                <w:sz w:val="24"/>
                <w:szCs w:val="24"/>
                <w:highlight w:val="green"/>
              </w:rPr>
              <w:t>4.</w:t>
            </w:r>
          </w:p>
        </w:tc>
        <w:tc>
          <w:tcPr>
            <w:tcW w:w="4040" w:type="dxa"/>
            <w:shd w:val="clear" w:color="auto" w:fill="auto"/>
          </w:tcPr>
          <w:p w14:paraId="6A331FE2" w14:textId="77777777" w:rsidR="00C07442" w:rsidRPr="00F46812" w:rsidRDefault="00C07442" w:rsidP="00A671CA">
            <w:pPr>
              <w:rPr>
                <w:rFonts w:cstheme="minorHAnsi"/>
                <w:bCs/>
                <w:sz w:val="24"/>
                <w:szCs w:val="24"/>
                <w:highlight w:val="green"/>
              </w:rPr>
            </w:pPr>
            <w:r w:rsidRPr="00F46812">
              <w:rPr>
                <w:rFonts w:cstheme="minorHAnsi"/>
                <w:bCs/>
                <w:sz w:val="24"/>
                <w:szCs w:val="24"/>
                <w:highlight w:val="green"/>
              </w:rPr>
              <w:t>Is this study a part of students/resident synopsis?</w:t>
            </w:r>
          </w:p>
        </w:tc>
        <w:tc>
          <w:tcPr>
            <w:tcW w:w="3600" w:type="dxa"/>
            <w:vAlign w:val="center"/>
          </w:tcPr>
          <w:p w14:paraId="465B1BAF" w14:textId="77777777" w:rsidR="00C07442" w:rsidRPr="00F46812" w:rsidRDefault="00C07442" w:rsidP="00C07442">
            <w:pPr>
              <w:tabs>
                <w:tab w:val="left" w:leader="hyphen" w:pos="3042"/>
              </w:tabs>
              <w:spacing w:line="276" w:lineRule="auto"/>
              <w:rPr>
                <w:rFonts w:cstheme="minorHAnsi"/>
                <w:sz w:val="24"/>
                <w:szCs w:val="24"/>
                <w:highlight w:val="green"/>
              </w:rPr>
            </w:pPr>
            <w:r w:rsidRPr="00F46812">
              <w:rPr>
                <w:rFonts w:cstheme="minorHAnsi"/>
                <w:sz w:val="24"/>
                <w:szCs w:val="24"/>
                <w:highlight w:val="green"/>
              </w:rPr>
              <w:t>Yes</w:t>
            </w:r>
            <w:r w:rsidRPr="00F46812">
              <w:rPr>
                <w:rFonts w:cstheme="minorHAnsi"/>
                <w:sz w:val="24"/>
                <w:szCs w:val="24"/>
                <w:highlight w:val="green"/>
              </w:rPr>
              <w:tab/>
              <w:t>1</w:t>
            </w:r>
          </w:p>
          <w:p w14:paraId="3041E8B5" w14:textId="77777777" w:rsidR="00C07442" w:rsidRPr="005F6FF7" w:rsidRDefault="00C07442" w:rsidP="00C07442">
            <w:pPr>
              <w:tabs>
                <w:tab w:val="left" w:leader="hyphen" w:pos="3042"/>
              </w:tabs>
              <w:spacing w:line="276" w:lineRule="auto"/>
              <w:rPr>
                <w:rFonts w:cstheme="minorHAnsi"/>
                <w:sz w:val="24"/>
                <w:szCs w:val="24"/>
              </w:rPr>
            </w:pPr>
            <w:r w:rsidRPr="00F46812">
              <w:rPr>
                <w:rFonts w:cstheme="minorHAnsi"/>
                <w:sz w:val="24"/>
                <w:szCs w:val="24"/>
                <w:highlight w:val="green"/>
              </w:rPr>
              <w:t xml:space="preserve">No </w:t>
            </w:r>
            <w:r w:rsidRPr="00F46812">
              <w:rPr>
                <w:rFonts w:cstheme="minorHAnsi"/>
                <w:sz w:val="24"/>
                <w:szCs w:val="24"/>
                <w:highlight w:val="green"/>
              </w:rPr>
              <w:tab/>
              <w:t>2</w:t>
            </w:r>
          </w:p>
        </w:tc>
        <w:tc>
          <w:tcPr>
            <w:tcW w:w="1075" w:type="dxa"/>
          </w:tcPr>
          <w:p w14:paraId="6B894350" w14:textId="77777777" w:rsidR="00C07442" w:rsidRPr="005F6FF7" w:rsidRDefault="00C07442" w:rsidP="00C33D4C">
            <w:pPr>
              <w:tabs>
                <w:tab w:val="left" w:leader="hyphen" w:pos="4032"/>
              </w:tabs>
              <w:spacing w:line="276" w:lineRule="auto"/>
              <w:rPr>
                <w:rFonts w:cstheme="minorHAnsi"/>
                <w:sz w:val="24"/>
                <w:szCs w:val="24"/>
              </w:rPr>
            </w:pPr>
          </w:p>
        </w:tc>
      </w:tr>
      <w:tr w:rsidR="00C07442" w:rsidRPr="005F6FF7" w14:paraId="750209FE" w14:textId="77777777" w:rsidTr="00C07442">
        <w:tc>
          <w:tcPr>
            <w:tcW w:w="635" w:type="dxa"/>
            <w:shd w:val="clear" w:color="auto" w:fill="auto"/>
          </w:tcPr>
          <w:p w14:paraId="6AC1C8C7" w14:textId="77777777" w:rsidR="00C07442" w:rsidRPr="00F46812" w:rsidRDefault="00C07442" w:rsidP="00A671CA">
            <w:pPr>
              <w:rPr>
                <w:rFonts w:eastAsia="Times New Roman" w:cstheme="minorHAnsi"/>
                <w:sz w:val="24"/>
                <w:szCs w:val="24"/>
                <w:highlight w:val="yellow"/>
              </w:rPr>
            </w:pPr>
            <w:r w:rsidRPr="00F46812">
              <w:rPr>
                <w:rFonts w:eastAsia="Times New Roman" w:cstheme="minorHAnsi"/>
                <w:sz w:val="24"/>
                <w:szCs w:val="24"/>
                <w:highlight w:val="yellow"/>
              </w:rPr>
              <w:t>5.</w:t>
            </w:r>
          </w:p>
        </w:tc>
        <w:tc>
          <w:tcPr>
            <w:tcW w:w="4040" w:type="dxa"/>
            <w:shd w:val="clear" w:color="auto" w:fill="auto"/>
          </w:tcPr>
          <w:p w14:paraId="2740581B" w14:textId="77777777" w:rsidR="00C07442" w:rsidRPr="00F46812" w:rsidRDefault="00C07442" w:rsidP="00A671CA">
            <w:pPr>
              <w:rPr>
                <w:rFonts w:eastAsia="Times New Roman" w:cstheme="minorHAnsi"/>
                <w:sz w:val="24"/>
                <w:szCs w:val="24"/>
                <w:highlight w:val="yellow"/>
              </w:rPr>
            </w:pPr>
            <w:r w:rsidRPr="00F46812">
              <w:rPr>
                <w:rFonts w:eastAsia="Times New Roman" w:cstheme="minorHAnsi"/>
                <w:sz w:val="24"/>
                <w:szCs w:val="24"/>
                <w:highlight w:val="yellow"/>
              </w:rPr>
              <w:t>If yes, Program</w:t>
            </w:r>
          </w:p>
          <w:p w14:paraId="6A80C72B" w14:textId="77777777" w:rsidR="00C07442" w:rsidRPr="00F46812" w:rsidRDefault="00C07442" w:rsidP="00A671CA">
            <w:pPr>
              <w:rPr>
                <w:rFonts w:eastAsia="Times New Roman" w:cstheme="minorHAnsi"/>
                <w:sz w:val="24"/>
                <w:szCs w:val="24"/>
                <w:highlight w:val="yellow"/>
              </w:rPr>
            </w:pPr>
            <w:r w:rsidRPr="00F46812">
              <w:rPr>
                <w:rFonts w:eastAsia="Times New Roman" w:cstheme="minorHAnsi"/>
                <w:sz w:val="24"/>
                <w:szCs w:val="24"/>
                <w:highlight w:val="yellow"/>
              </w:rPr>
              <w:br/>
              <w:t xml:space="preserve">(Exclude resident, fellow and faculty research </w:t>
            </w:r>
            <w:r w:rsidRPr="00F46812">
              <w:rPr>
                <w:rFonts w:eastAsia="Times New Roman" w:cstheme="minorHAnsi"/>
                <w:color w:val="333333"/>
                <w:sz w:val="24"/>
                <w:szCs w:val="24"/>
                <w:highlight w:val="yellow"/>
              </w:rPr>
              <w:t>from)</w:t>
            </w:r>
          </w:p>
        </w:tc>
        <w:tc>
          <w:tcPr>
            <w:tcW w:w="3600" w:type="dxa"/>
            <w:vAlign w:val="center"/>
          </w:tcPr>
          <w:p w14:paraId="6965A1C6"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 xml:space="preserve">Resident </w:t>
            </w:r>
            <w:r w:rsidRPr="00F46812">
              <w:rPr>
                <w:rFonts w:cstheme="minorHAnsi"/>
                <w:sz w:val="24"/>
                <w:szCs w:val="24"/>
                <w:highlight w:val="yellow"/>
              </w:rPr>
              <w:tab/>
              <w:t>1</w:t>
            </w:r>
          </w:p>
          <w:p w14:paraId="7AFC0B02"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Fellow</w:t>
            </w:r>
            <w:r w:rsidRPr="00F46812">
              <w:rPr>
                <w:rFonts w:cstheme="minorHAnsi"/>
                <w:sz w:val="24"/>
                <w:szCs w:val="24"/>
                <w:highlight w:val="yellow"/>
              </w:rPr>
              <w:tab/>
              <w:t>2</w:t>
            </w:r>
          </w:p>
          <w:p w14:paraId="323F4303"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PhD.</w:t>
            </w:r>
            <w:r w:rsidRPr="00F46812">
              <w:rPr>
                <w:rFonts w:cstheme="minorHAnsi"/>
                <w:sz w:val="24"/>
                <w:szCs w:val="24"/>
                <w:highlight w:val="yellow"/>
              </w:rPr>
              <w:tab/>
              <w:t>3</w:t>
            </w:r>
          </w:p>
          <w:p w14:paraId="3FFAAA86"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MSc.</w:t>
            </w:r>
            <w:r w:rsidRPr="00F46812">
              <w:rPr>
                <w:rFonts w:cstheme="minorHAnsi"/>
                <w:sz w:val="24"/>
                <w:szCs w:val="24"/>
                <w:highlight w:val="yellow"/>
              </w:rPr>
              <w:tab/>
              <w:t>4</w:t>
            </w:r>
          </w:p>
          <w:p w14:paraId="0E6CA7C1" w14:textId="77777777" w:rsidR="00C07442" w:rsidRPr="00F46812" w:rsidRDefault="00C07442" w:rsidP="00C07442">
            <w:pPr>
              <w:tabs>
                <w:tab w:val="left" w:leader="hyphen" w:pos="3042"/>
              </w:tabs>
              <w:spacing w:line="276" w:lineRule="auto"/>
              <w:rPr>
                <w:rFonts w:cstheme="minorHAnsi"/>
                <w:sz w:val="24"/>
                <w:szCs w:val="24"/>
                <w:highlight w:val="yellow"/>
              </w:rPr>
            </w:pPr>
            <w:proofErr w:type="spellStart"/>
            <w:r w:rsidRPr="00F46812">
              <w:rPr>
                <w:rFonts w:cstheme="minorHAnsi"/>
                <w:sz w:val="24"/>
                <w:szCs w:val="24"/>
                <w:highlight w:val="yellow"/>
              </w:rPr>
              <w:t>MScN</w:t>
            </w:r>
            <w:proofErr w:type="spellEnd"/>
            <w:r w:rsidRPr="00F46812">
              <w:rPr>
                <w:rFonts w:cstheme="minorHAnsi"/>
                <w:sz w:val="24"/>
                <w:szCs w:val="24"/>
                <w:highlight w:val="yellow"/>
              </w:rPr>
              <w:tab/>
              <w:t>5</w:t>
            </w:r>
          </w:p>
          <w:p w14:paraId="796C5F1E"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Med.</w:t>
            </w:r>
            <w:r w:rsidRPr="00F46812">
              <w:rPr>
                <w:rFonts w:cstheme="minorHAnsi"/>
                <w:sz w:val="24"/>
                <w:szCs w:val="24"/>
                <w:highlight w:val="yellow"/>
              </w:rPr>
              <w:tab/>
              <w:t>6</w:t>
            </w:r>
          </w:p>
          <w:p w14:paraId="4D89F117"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MHPE</w:t>
            </w:r>
            <w:r w:rsidRPr="00F46812">
              <w:rPr>
                <w:rFonts w:cstheme="minorHAnsi"/>
                <w:sz w:val="24"/>
                <w:szCs w:val="24"/>
                <w:highlight w:val="yellow"/>
              </w:rPr>
              <w:tab/>
              <w:t>7</w:t>
            </w:r>
          </w:p>
          <w:p w14:paraId="3FF2EE79"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MPhil</w:t>
            </w:r>
            <w:r w:rsidRPr="00F46812">
              <w:rPr>
                <w:rFonts w:cstheme="minorHAnsi"/>
                <w:sz w:val="24"/>
                <w:szCs w:val="24"/>
                <w:highlight w:val="yellow"/>
              </w:rPr>
              <w:tab/>
              <w:t>8</w:t>
            </w:r>
          </w:p>
          <w:p w14:paraId="65B3801B" w14:textId="77777777" w:rsidR="00C07442" w:rsidRPr="00F46812" w:rsidRDefault="00C07442" w:rsidP="00C07442">
            <w:pPr>
              <w:tabs>
                <w:tab w:val="left" w:leader="hyphen" w:pos="3042"/>
              </w:tabs>
              <w:spacing w:line="276" w:lineRule="auto"/>
              <w:rPr>
                <w:rFonts w:cstheme="minorHAnsi"/>
                <w:sz w:val="24"/>
                <w:szCs w:val="24"/>
                <w:highlight w:val="yellow"/>
              </w:rPr>
            </w:pPr>
            <w:proofErr w:type="spellStart"/>
            <w:r w:rsidRPr="00F46812">
              <w:rPr>
                <w:rFonts w:cstheme="minorHAnsi"/>
                <w:sz w:val="24"/>
                <w:szCs w:val="24"/>
                <w:highlight w:val="yellow"/>
              </w:rPr>
              <w:t>MMed</w:t>
            </w:r>
            <w:proofErr w:type="spellEnd"/>
            <w:r w:rsidRPr="00F46812">
              <w:rPr>
                <w:rFonts w:cstheme="minorHAnsi"/>
                <w:sz w:val="24"/>
                <w:szCs w:val="24"/>
                <w:highlight w:val="yellow"/>
              </w:rPr>
              <w:tab/>
              <w:t>9</w:t>
            </w:r>
          </w:p>
          <w:p w14:paraId="32467815" w14:textId="77777777" w:rsidR="00C07442" w:rsidRPr="00F46812" w:rsidRDefault="00C07442" w:rsidP="00C07442">
            <w:pPr>
              <w:tabs>
                <w:tab w:val="left" w:leader="hyphen" w:pos="3042"/>
              </w:tabs>
              <w:spacing w:line="276" w:lineRule="auto"/>
              <w:rPr>
                <w:rFonts w:cstheme="minorHAnsi"/>
                <w:sz w:val="24"/>
                <w:szCs w:val="24"/>
                <w:highlight w:val="yellow"/>
              </w:rPr>
            </w:pPr>
            <w:r w:rsidRPr="00F46812">
              <w:rPr>
                <w:rFonts w:cstheme="minorHAnsi"/>
                <w:sz w:val="24"/>
                <w:szCs w:val="24"/>
                <w:highlight w:val="yellow"/>
              </w:rPr>
              <w:t>MA</w:t>
            </w:r>
            <w:r w:rsidRPr="00F46812">
              <w:rPr>
                <w:rFonts w:cstheme="minorHAnsi"/>
                <w:sz w:val="24"/>
                <w:szCs w:val="24"/>
                <w:highlight w:val="yellow"/>
              </w:rPr>
              <w:tab/>
              <w:t>10</w:t>
            </w:r>
          </w:p>
          <w:p w14:paraId="54798329" w14:textId="77777777" w:rsidR="00C07442" w:rsidRPr="00F46812" w:rsidRDefault="00C07442" w:rsidP="00C07442">
            <w:pPr>
              <w:tabs>
                <w:tab w:val="left" w:leader="hyphen" w:pos="3042"/>
              </w:tabs>
              <w:spacing w:line="276" w:lineRule="auto"/>
              <w:rPr>
                <w:rFonts w:cstheme="minorHAnsi"/>
                <w:color w:val="FF0000"/>
                <w:sz w:val="24"/>
                <w:szCs w:val="24"/>
                <w:highlight w:val="yellow"/>
                <w:rPrChange w:id="27" w:author="Hassan Naqvi" w:date="2019-03-28T10:32:00Z">
                  <w:rPr>
                    <w:rFonts w:cstheme="minorHAnsi"/>
                    <w:sz w:val="24"/>
                    <w:szCs w:val="24"/>
                  </w:rPr>
                </w:rPrChange>
              </w:rPr>
            </w:pPr>
            <w:commentRangeStart w:id="28"/>
            <w:r w:rsidRPr="00F46812">
              <w:rPr>
                <w:rFonts w:cstheme="minorHAnsi"/>
                <w:color w:val="FF0000"/>
                <w:sz w:val="24"/>
                <w:szCs w:val="24"/>
                <w:highlight w:val="yellow"/>
                <w:rPrChange w:id="29" w:author="Hassan Naqvi" w:date="2019-03-28T10:32:00Z">
                  <w:rPr>
                    <w:rFonts w:cstheme="minorHAnsi"/>
                    <w:sz w:val="24"/>
                    <w:szCs w:val="24"/>
                  </w:rPr>
                </w:rPrChange>
              </w:rPr>
              <w:t>Faculty Research</w:t>
            </w:r>
            <w:r w:rsidRPr="00F46812">
              <w:rPr>
                <w:rFonts w:cstheme="minorHAnsi"/>
                <w:color w:val="FF0000"/>
                <w:sz w:val="24"/>
                <w:szCs w:val="24"/>
                <w:highlight w:val="yellow"/>
                <w:rPrChange w:id="30" w:author="Hassan Naqvi" w:date="2019-03-28T10:32:00Z">
                  <w:rPr>
                    <w:rFonts w:cstheme="minorHAnsi"/>
                    <w:sz w:val="24"/>
                    <w:szCs w:val="24"/>
                  </w:rPr>
                </w:rPrChange>
              </w:rPr>
              <w:tab/>
              <w:t>11</w:t>
            </w:r>
            <w:commentRangeEnd w:id="28"/>
            <w:r w:rsidR="003413D6" w:rsidRPr="00F46812">
              <w:rPr>
                <w:rStyle w:val="CommentReference"/>
                <w:color w:val="FF0000"/>
                <w:highlight w:val="yellow"/>
                <w:rPrChange w:id="31" w:author="Hassan Naqvi" w:date="2019-03-28T10:32:00Z">
                  <w:rPr>
                    <w:rStyle w:val="CommentReference"/>
                  </w:rPr>
                </w:rPrChange>
              </w:rPr>
              <w:commentReference w:id="28"/>
            </w:r>
          </w:p>
          <w:p w14:paraId="54A9AB50" w14:textId="77777777" w:rsidR="00C07442" w:rsidRPr="005F6FF7" w:rsidRDefault="00C07442" w:rsidP="00C07442">
            <w:pPr>
              <w:tabs>
                <w:tab w:val="left" w:leader="hyphen" w:pos="3042"/>
              </w:tabs>
              <w:spacing w:line="276" w:lineRule="auto"/>
              <w:rPr>
                <w:rFonts w:cstheme="minorHAnsi"/>
                <w:sz w:val="24"/>
                <w:szCs w:val="24"/>
              </w:rPr>
            </w:pPr>
            <w:r w:rsidRPr="00F46812">
              <w:rPr>
                <w:rFonts w:cstheme="minorHAnsi"/>
                <w:color w:val="00B0F0"/>
                <w:sz w:val="24"/>
                <w:szCs w:val="24"/>
                <w:highlight w:val="yellow"/>
              </w:rPr>
              <w:t>Others.(Please Specify)</w:t>
            </w:r>
            <w:r w:rsidRPr="00F46812">
              <w:rPr>
                <w:rFonts w:cstheme="minorHAnsi"/>
                <w:color w:val="00B0F0"/>
                <w:sz w:val="24"/>
                <w:szCs w:val="24"/>
                <w:highlight w:val="yellow"/>
              </w:rPr>
              <w:tab/>
              <w:t>98</w:t>
            </w:r>
          </w:p>
        </w:tc>
        <w:tc>
          <w:tcPr>
            <w:tcW w:w="1075" w:type="dxa"/>
          </w:tcPr>
          <w:p w14:paraId="0C1DF9BA" w14:textId="77777777" w:rsidR="00C07442" w:rsidRPr="005F6FF7" w:rsidRDefault="00C07442" w:rsidP="00C33D4C">
            <w:pPr>
              <w:tabs>
                <w:tab w:val="left" w:leader="hyphen" w:pos="4032"/>
              </w:tabs>
              <w:spacing w:line="276" w:lineRule="auto"/>
              <w:rPr>
                <w:rFonts w:cstheme="minorHAnsi"/>
                <w:sz w:val="24"/>
                <w:szCs w:val="24"/>
              </w:rPr>
            </w:pPr>
          </w:p>
        </w:tc>
      </w:tr>
      <w:tr w:rsidR="00C07442" w:rsidRPr="005F6FF7" w14:paraId="160AA405" w14:textId="77777777" w:rsidTr="00C07442">
        <w:tc>
          <w:tcPr>
            <w:tcW w:w="635" w:type="dxa"/>
            <w:shd w:val="clear" w:color="auto" w:fill="auto"/>
          </w:tcPr>
          <w:p w14:paraId="6A4642AB" w14:textId="77777777" w:rsidR="00C07442" w:rsidRPr="009A598E" w:rsidRDefault="00C07442" w:rsidP="00A671CA">
            <w:pPr>
              <w:rPr>
                <w:rFonts w:eastAsia="Times New Roman" w:cstheme="minorHAnsi"/>
                <w:sz w:val="24"/>
                <w:szCs w:val="24"/>
              </w:rPr>
            </w:pPr>
            <w:r w:rsidRPr="009A598E">
              <w:rPr>
                <w:rFonts w:eastAsia="Times New Roman" w:cstheme="minorHAnsi"/>
                <w:sz w:val="24"/>
                <w:szCs w:val="24"/>
              </w:rPr>
              <w:t>6.</w:t>
            </w:r>
          </w:p>
        </w:tc>
        <w:tc>
          <w:tcPr>
            <w:tcW w:w="4040" w:type="dxa"/>
            <w:shd w:val="clear" w:color="auto" w:fill="auto"/>
          </w:tcPr>
          <w:p w14:paraId="24787B74" w14:textId="77777777" w:rsidR="00C07442" w:rsidRPr="009A598E" w:rsidRDefault="00C07442" w:rsidP="00A671CA">
            <w:pPr>
              <w:rPr>
                <w:rFonts w:eastAsia="Times New Roman" w:cstheme="minorHAnsi"/>
                <w:sz w:val="24"/>
                <w:szCs w:val="24"/>
              </w:rPr>
            </w:pPr>
            <w:r w:rsidRPr="009A598E">
              <w:rPr>
                <w:rFonts w:eastAsia="Times New Roman" w:cstheme="minorHAnsi"/>
                <w:sz w:val="24"/>
                <w:szCs w:val="24"/>
              </w:rPr>
              <w:t xml:space="preserve">Is the study: </w:t>
            </w:r>
            <w:r w:rsidRPr="009A598E">
              <w:rPr>
                <w:rFonts w:cstheme="minorHAnsi"/>
                <w:sz w:val="24"/>
                <w:szCs w:val="24"/>
              </w:rPr>
              <w:t>(Choose option)</w:t>
            </w:r>
          </w:p>
        </w:tc>
        <w:tc>
          <w:tcPr>
            <w:tcW w:w="3600" w:type="dxa"/>
            <w:vAlign w:val="center"/>
          </w:tcPr>
          <w:p w14:paraId="3D24E91B"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Non-Funded</w:t>
            </w:r>
            <w:r w:rsidRPr="009A598E">
              <w:rPr>
                <w:rFonts w:cstheme="minorHAnsi"/>
                <w:sz w:val="24"/>
                <w:szCs w:val="24"/>
              </w:rPr>
              <w:tab/>
              <w:t>1</w:t>
            </w:r>
          </w:p>
          <w:p w14:paraId="4C0F9417"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Funded or sponsored, please select (dropdown list)</w:t>
            </w:r>
            <w:r w:rsidRPr="009A598E">
              <w:rPr>
                <w:rFonts w:cstheme="minorHAnsi"/>
                <w:sz w:val="24"/>
                <w:szCs w:val="24"/>
              </w:rPr>
              <w:tab/>
              <w:t>2</w:t>
            </w:r>
          </w:p>
          <w:p w14:paraId="0CB103AF"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URC</w:t>
            </w:r>
            <w:r w:rsidRPr="009A598E">
              <w:rPr>
                <w:rFonts w:cstheme="minorHAnsi"/>
                <w:sz w:val="24"/>
                <w:szCs w:val="24"/>
              </w:rPr>
              <w:tab/>
              <w:t>3</w:t>
            </w:r>
          </w:p>
          <w:p w14:paraId="7DE7156E"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 xml:space="preserve">Seed Money </w:t>
            </w:r>
            <w:r w:rsidRPr="009A598E">
              <w:rPr>
                <w:rFonts w:cstheme="minorHAnsi"/>
                <w:sz w:val="24"/>
                <w:szCs w:val="24"/>
              </w:rPr>
              <w:tab/>
              <w:t>4</w:t>
            </w:r>
          </w:p>
          <w:p w14:paraId="252E1A65"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HEC</w:t>
            </w:r>
            <w:r w:rsidRPr="009A598E">
              <w:rPr>
                <w:rFonts w:cstheme="minorHAnsi"/>
                <w:sz w:val="24"/>
                <w:szCs w:val="24"/>
              </w:rPr>
              <w:tab/>
              <w:t>5</w:t>
            </w:r>
          </w:p>
          <w:p w14:paraId="74B74ADD"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Department Fund</w:t>
            </w:r>
            <w:r w:rsidRPr="009A598E">
              <w:rPr>
                <w:rFonts w:cstheme="minorHAnsi"/>
                <w:sz w:val="24"/>
                <w:szCs w:val="24"/>
              </w:rPr>
              <w:tab/>
              <w:t>6</w:t>
            </w:r>
          </w:p>
          <w:p w14:paraId="36BFE6A3" w14:textId="77777777" w:rsidR="00C07442" w:rsidRPr="009A598E" w:rsidRDefault="00C07442" w:rsidP="00C07442">
            <w:pPr>
              <w:tabs>
                <w:tab w:val="left" w:leader="hyphen" w:pos="3042"/>
              </w:tabs>
              <w:spacing w:line="276" w:lineRule="auto"/>
              <w:rPr>
                <w:rFonts w:cstheme="minorHAnsi"/>
                <w:sz w:val="24"/>
                <w:szCs w:val="24"/>
              </w:rPr>
            </w:pPr>
            <w:r w:rsidRPr="009A598E">
              <w:rPr>
                <w:rFonts w:cstheme="minorHAnsi"/>
                <w:sz w:val="24"/>
                <w:szCs w:val="24"/>
              </w:rPr>
              <w:t>External /</w:t>
            </w:r>
            <w:r w:rsidRPr="009A598E">
              <w:rPr>
                <w:rFonts w:cstheme="minorHAnsi"/>
                <w:sz w:val="24"/>
                <w:szCs w:val="24"/>
              </w:rPr>
              <w:tab/>
              <w:t>7</w:t>
            </w:r>
          </w:p>
          <w:p w14:paraId="7AFFD9D9" w14:textId="77777777" w:rsidR="00C07442" w:rsidRPr="005F6FF7" w:rsidRDefault="00C07442" w:rsidP="00C07442">
            <w:pPr>
              <w:tabs>
                <w:tab w:val="left" w:leader="hyphen" w:pos="3042"/>
              </w:tabs>
              <w:spacing w:line="276" w:lineRule="auto"/>
              <w:rPr>
                <w:rFonts w:cstheme="minorHAnsi"/>
                <w:sz w:val="24"/>
                <w:szCs w:val="24"/>
              </w:rPr>
            </w:pPr>
            <w:r w:rsidRPr="009A598E">
              <w:rPr>
                <w:rFonts w:cstheme="minorHAnsi"/>
                <w:sz w:val="24"/>
                <w:szCs w:val="24"/>
                <w:highlight w:val="green"/>
              </w:rPr>
              <w:lastRenderedPageBreak/>
              <w:t>Others please specify:</w:t>
            </w:r>
            <w:r w:rsidRPr="009A598E">
              <w:rPr>
                <w:rFonts w:cstheme="minorHAnsi"/>
                <w:sz w:val="24"/>
                <w:szCs w:val="24"/>
                <w:highlight w:val="green"/>
              </w:rPr>
              <w:tab/>
            </w:r>
            <w:bookmarkStart w:id="32" w:name="_GoBack"/>
            <w:bookmarkEnd w:id="32"/>
            <w:r w:rsidRPr="009A598E">
              <w:rPr>
                <w:rFonts w:cstheme="minorHAnsi"/>
                <w:sz w:val="24"/>
                <w:szCs w:val="24"/>
                <w:highlight w:val="green"/>
              </w:rPr>
              <w:t>98</w:t>
            </w:r>
          </w:p>
        </w:tc>
        <w:tc>
          <w:tcPr>
            <w:tcW w:w="1075" w:type="dxa"/>
          </w:tcPr>
          <w:p w14:paraId="4455437B" w14:textId="77777777" w:rsidR="00C07442" w:rsidRPr="005F6FF7" w:rsidRDefault="00C07442" w:rsidP="00C33D4C">
            <w:pPr>
              <w:tabs>
                <w:tab w:val="left" w:leader="hyphen" w:pos="4032"/>
              </w:tabs>
              <w:spacing w:line="276" w:lineRule="auto"/>
              <w:rPr>
                <w:rFonts w:cstheme="minorHAnsi"/>
                <w:sz w:val="24"/>
                <w:szCs w:val="24"/>
              </w:rPr>
            </w:pPr>
          </w:p>
        </w:tc>
      </w:tr>
      <w:tr w:rsidR="00C07442" w:rsidRPr="005F6FF7" w14:paraId="75F48599" w14:textId="77777777" w:rsidTr="00C07442">
        <w:tc>
          <w:tcPr>
            <w:tcW w:w="635" w:type="dxa"/>
            <w:shd w:val="clear" w:color="auto" w:fill="auto"/>
          </w:tcPr>
          <w:p w14:paraId="31432198" w14:textId="77777777" w:rsidR="00C07442" w:rsidRPr="005F6FF7" w:rsidRDefault="00C07442" w:rsidP="00A671CA">
            <w:pPr>
              <w:rPr>
                <w:rFonts w:cstheme="minorHAnsi"/>
                <w:sz w:val="24"/>
                <w:szCs w:val="24"/>
              </w:rPr>
            </w:pPr>
            <w:r w:rsidRPr="005F6FF7">
              <w:rPr>
                <w:rFonts w:cstheme="minorHAnsi"/>
                <w:sz w:val="24"/>
                <w:szCs w:val="24"/>
              </w:rPr>
              <w:lastRenderedPageBreak/>
              <w:t>7.</w:t>
            </w:r>
          </w:p>
        </w:tc>
        <w:tc>
          <w:tcPr>
            <w:tcW w:w="4040" w:type="dxa"/>
            <w:shd w:val="clear" w:color="auto" w:fill="auto"/>
          </w:tcPr>
          <w:p w14:paraId="776C8C86" w14:textId="77777777" w:rsidR="00C07442" w:rsidRPr="005F6FF7" w:rsidRDefault="00C07442" w:rsidP="00A671CA">
            <w:pPr>
              <w:rPr>
                <w:rFonts w:cstheme="minorHAnsi"/>
                <w:sz w:val="24"/>
                <w:szCs w:val="24"/>
              </w:rPr>
            </w:pPr>
            <w:r w:rsidRPr="005F6FF7">
              <w:rPr>
                <w:rFonts w:cstheme="minorHAnsi"/>
                <w:sz w:val="24"/>
                <w:szCs w:val="24"/>
              </w:rPr>
              <w:t xml:space="preserve">If Funded or sponsored, Please select </w:t>
            </w:r>
          </w:p>
        </w:tc>
        <w:tc>
          <w:tcPr>
            <w:tcW w:w="3600" w:type="dxa"/>
            <w:vAlign w:val="center"/>
          </w:tcPr>
          <w:p w14:paraId="1A57D563"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Received</w:t>
            </w:r>
            <w:r w:rsidRPr="005F6FF7">
              <w:rPr>
                <w:rFonts w:cstheme="minorHAnsi"/>
                <w:sz w:val="24"/>
                <w:szCs w:val="24"/>
              </w:rPr>
              <w:tab/>
              <w:t>1</w:t>
            </w:r>
          </w:p>
          <w:p w14:paraId="36A1EF3D"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In process </w:t>
            </w:r>
            <w:r w:rsidRPr="005F6FF7">
              <w:rPr>
                <w:rFonts w:cstheme="minorHAnsi"/>
                <w:sz w:val="24"/>
                <w:szCs w:val="24"/>
              </w:rPr>
              <w:tab/>
              <w:t>2</w:t>
            </w:r>
          </w:p>
        </w:tc>
        <w:tc>
          <w:tcPr>
            <w:tcW w:w="1075" w:type="dxa"/>
          </w:tcPr>
          <w:p w14:paraId="7D63BA71" w14:textId="77777777" w:rsidR="00C07442" w:rsidRPr="005F6FF7" w:rsidRDefault="00C07442" w:rsidP="00C33D4C">
            <w:pPr>
              <w:tabs>
                <w:tab w:val="left" w:leader="hyphen" w:pos="4032"/>
              </w:tabs>
              <w:spacing w:line="276" w:lineRule="auto"/>
              <w:rPr>
                <w:rFonts w:cstheme="minorHAnsi"/>
                <w:sz w:val="24"/>
                <w:szCs w:val="24"/>
              </w:rPr>
            </w:pPr>
          </w:p>
        </w:tc>
      </w:tr>
      <w:tr w:rsidR="00FF2B69" w:rsidRPr="005F6FF7" w14:paraId="26B0E384" w14:textId="77777777" w:rsidTr="00833AE8">
        <w:tc>
          <w:tcPr>
            <w:tcW w:w="9350" w:type="dxa"/>
            <w:gridSpan w:val="4"/>
            <w:shd w:val="clear" w:color="auto" w:fill="E7E6E6" w:themeFill="background2"/>
          </w:tcPr>
          <w:p w14:paraId="40B624DC" w14:textId="77777777" w:rsidR="00FF2B69" w:rsidRPr="005F6FF7" w:rsidRDefault="00FF2B69" w:rsidP="00BB28F8">
            <w:pPr>
              <w:jc w:val="center"/>
              <w:rPr>
                <w:rFonts w:cstheme="minorHAnsi"/>
                <w:b/>
                <w:sz w:val="24"/>
                <w:szCs w:val="14"/>
              </w:rPr>
            </w:pPr>
            <w:r w:rsidRPr="005F6FF7">
              <w:rPr>
                <w:rFonts w:cstheme="minorHAnsi"/>
                <w:b/>
                <w:sz w:val="24"/>
                <w:szCs w:val="14"/>
              </w:rPr>
              <w:t>Page # 1 - Conflict of Interest</w:t>
            </w:r>
          </w:p>
        </w:tc>
      </w:tr>
      <w:tr w:rsidR="00C07442" w:rsidRPr="005F6FF7" w14:paraId="7E3AFAB2" w14:textId="77777777" w:rsidTr="00C07442">
        <w:tc>
          <w:tcPr>
            <w:tcW w:w="635" w:type="dxa"/>
            <w:shd w:val="clear" w:color="auto" w:fill="auto"/>
          </w:tcPr>
          <w:p w14:paraId="6B14FF64" w14:textId="77777777" w:rsidR="00C07442" w:rsidRPr="005F6FF7" w:rsidRDefault="00C07442" w:rsidP="00245AA9">
            <w:pPr>
              <w:tabs>
                <w:tab w:val="left" w:leader="hyphen" w:pos="4032"/>
              </w:tabs>
              <w:rPr>
                <w:rFonts w:cstheme="minorHAnsi"/>
                <w:sz w:val="24"/>
                <w:szCs w:val="24"/>
              </w:rPr>
            </w:pPr>
            <w:r>
              <w:rPr>
                <w:rFonts w:cstheme="minorHAnsi"/>
                <w:sz w:val="24"/>
                <w:szCs w:val="24"/>
              </w:rPr>
              <w:t>1</w:t>
            </w:r>
            <w:r w:rsidRPr="005F6FF7">
              <w:rPr>
                <w:rFonts w:cstheme="minorHAnsi"/>
                <w:sz w:val="24"/>
                <w:szCs w:val="24"/>
              </w:rPr>
              <w:t>.</w:t>
            </w:r>
          </w:p>
        </w:tc>
        <w:tc>
          <w:tcPr>
            <w:tcW w:w="7640" w:type="dxa"/>
            <w:gridSpan w:val="2"/>
            <w:shd w:val="clear" w:color="auto" w:fill="auto"/>
          </w:tcPr>
          <w:p w14:paraId="1F968143" w14:textId="77777777" w:rsidR="00C07442" w:rsidRPr="005F6FF7" w:rsidRDefault="00C07442" w:rsidP="00245AA9">
            <w:pPr>
              <w:tabs>
                <w:tab w:val="left" w:leader="hyphen" w:pos="4032"/>
              </w:tabs>
              <w:rPr>
                <w:rFonts w:cstheme="minorHAnsi"/>
                <w:sz w:val="24"/>
                <w:szCs w:val="24"/>
              </w:rPr>
            </w:pPr>
            <w:r w:rsidRPr="005F6FF7">
              <w:rPr>
                <w:rFonts w:cstheme="minorHAnsi"/>
              </w:rPr>
              <w:t>Currently or during the term of this research study, does any member of the research team or his/her family member have or expect to have:</w:t>
            </w:r>
          </w:p>
        </w:tc>
        <w:tc>
          <w:tcPr>
            <w:tcW w:w="1075" w:type="dxa"/>
          </w:tcPr>
          <w:p w14:paraId="6BE9AA66" w14:textId="77777777" w:rsidR="00C07442" w:rsidRPr="005F6FF7" w:rsidRDefault="00C07442" w:rsidP="00245AA9">
            <w:pPr>
              <w:tabs>
                <w:tab w:val="left" w:leader="hyphen" w:pos="4032"/>
              </w:tabs>
              <w:rPr>
                <w:rFonts w:cstheme="minorHAnsi"/>
              </w:rPr>
            </w:pPr>
          </w:p>
        </w:tc>
      </w:tr>
      <w:tr w:rsidR="00C07442" w:rsidRPr="005F6FF7" w14:paraId="408A3CBD" w14:textId="77777777" w:rsidTr="00C07442">
        <w:tc>
          <w:tcPr>
            <w:tcW w:w="635" w:type="dxa"/>
            <w:shd w:val="clear" w:color="auto" w:fill="auto"/>
          </w:tcPr>
          <w:p w14:paraId="37B07161" w14:textId="77777777" w:rsidR="00C07442" w:rsidRPr="005F6FF7" w:rsidRDefault="00C07442" w:rsidP="009A7A96">
            <w:pPr>
              <w:rPr>
                <w:rFonts w:cstheme="minorHAnsi"/>
                <w:sz w:val="24"/>
                <w:szCs w:val="24"/>
              </w:rPr>
            </w:pPr>
            <w:r w:rsidRPr="005F6FF7">
              <w:rPr>
                <w:rFonts w:cstheme="minorHAnsi"/>
                <w:sz w:val="24"/>
                <w:szCs w:val="24"/>
              </w:rPr>
              <w:t>a.</w:t>
            </w:r>
          </w:p>
        </w:tc>
        <w:tc>
          <w:tcPr>
            <w:tcW w:w="4040" w:type="dxa"/>
            <w:shd w:val="clear" w:color="auto" w:fill="auto"/>
          </w:tcPr>
          <w:p w14:paraId="06FA73AD" w14:textId="77777777" w:rsidR="00C07442" w:rsidRPr="005F6FF7" w:rsidRDefault="00C07442" w:rsidP="009A7A96">
            <w:pPr>
              <w:rPr>
                <w:rFonts w:cstheme="minorHAnsi"/>
              </w:rPr>
            </w:pPr>
            <w:r w:rsidRPr="005F6FF7">
              <w:rPr>
                <w:rFonts w:cstheme="minorHAnsi"/>
              </w:rPr>
              <w:t>A personal financial interest in or personal financial relationship (including gifts of cash or in-kind) with the sponsor of this study?</w:t>
            </w:r>
          </w:p>
        </w:tc>
        <w:tc>
          <w:tcPr>
            <w:tcW w:w="3600" w:type="dxa"/>
            <w:vAlign w:val="center"/>
          </w:tcPr>
          <w:p w14:paraId="51347ABB"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65552B54"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0F6C15BA"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233EEF56" w14:textId="77777777" w:rsidTr="00C07442">
        <w:tc>
          <w:tcPr>
            <w:tcW w:w="635" w:type="dxa"/>
            <w:shd w:val="clear" w:color="auto" w:fill="auto"/>
          </w:tcPr>
          <w:p w14:paraId="1248F308" w14:textId="77777777" w:rsidR="00C07442" w:rsidRPr="005F6FF7" w:rsidRDefault="00C07442" w:rsidP="009A7A96">
            <w:pPr>
              <w:rPr>
                <w:rFonts w:cstheme="minorHAnsi"/>
                <w:sz w:val="24"/>
                <w:szCs w:val="24"/>
              </w:rPr>
            </w:pPr>
            <w:r w:rsidRPr="005F6FF7">
              <w:rPr>
                <w:rFonts w:cstheme="minorHAnsi"/>
                <w:sz w:val="24"/>
                <w:szCs w:val="24"/>
              </w:rPr>
              <w:t>b.</w:t>
            </w:r>
          </w:p>
        </w:tc>
        <w:tc>
          <w:tcPr>
            <w:tcW w:w="4040" w:type="dxa"/>
            <w:shd w:val="clear" w:color="auto" w:fill="auto"/>
          </w:tcPr>
          <w:p w14:paraId="13A0419E" w14:textId="77777777" w:rsidR="00C07442" w:rsidRPr="005F6FF7" w:rsidRDefault="00C07442" w:rsidP="009A7A96">
            <w:pPr>
              <w:rPr>
                <w:rFonts w:cstheme="minorHAnsi"/>
              </w:rPr>
            </w:pPr>
            <w:r w:rsidRPr="005F6FF7">
              <w:rPr>
                <w:rFonts w:cstheme="minorHAnsi"/>
              </w:rPr>
              <w:t>A personal financial interest in or personal financial relationship (including gifts of cash or in-kind) with an entity that owns or has the right to commercialize a product, process or technology studied in this project?</w:t>
            </w:r>
          </w:p>
        </w:tc>
        <w:tc>
          <w:tcPr>
            <w:tcW w:w="3600" w:type="dxa"/>
            <w:vAlign w:val="center"/>
          </w:tcPr>
          <w:p w14:paraId="0601F75C"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147B374D"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56054543"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4CC4AD8F" w14:textId="77777777" w:rsidTr="00C07442">
        <w:tc>
          <w:tcPr>
            <w:tcW w:w="635" w:type="dxa"/>
            <w:shd w:val="clear" w:color="auto" w:fill="auto"/>
          </w:tcPr>
          <w:p w14:paraId="40708178" w14:textId="77777777" w:rsidR="00C07442" w:rsidRPr="005F6FF7" w:rsidRDefault="00C07442" w:rsidP="009A7A96">
            <w:pPr>
              <w:rPr>
                <w:rFonts w:cstheme="minorHAnsi"/>
                <w:sz w:val="24"/>
                <w:szCs w:val="24"/>
              </w:rPr>
            </w:pPr>
            <w:r w:rsidRPr="005F6FF7">
              <w:rPr>
                <w:rFonts w:cstheme="minorHAnsi"/>
                <w:sz w:val="24"/>
                <w:szCs w:val="24"/>
              </w:rPr>
              <w:t>c.</w:t>
            </w:r>
          </w:p>
        </w:tc>
        <w:tc>
          <w:tcPr>
            <w:tcW w:w="4040" w:type="dxa"/>
            <w:shd w:val="clear" w:color="auto" w:fill="auto"/>
          </w:tcPr>
          <w:p w14:paraId="3723C085" w14:textId="77777777" w:rsidR="00C07442" w:rsidRPr="005F6FF7" w:rsidRDefault="00C07442" w:rsidP="009A7A96">
            <w:pPr>
              <w:rPr>
                <w:rFonts w:cstheme="minorHAnsi"/>
              </w:rPr>
            </w:pPr>
            <w:r w:rsidRPr="005F6FF7">
              <w:rPr>
                <w:rFonts w:cstheme="minorHAnsi"/>
              </w:rPr>
              <w:t>A personal financial interest in or personal financial relationship (including gifts of cash or in-kind) with an entity engaged in the performance of this project as a subcontractor, sub-recipient or vendor?</w:t>
            </w:r>
          </w:p>
        </w:tc>
        <w:tc>
          <w:tcPr>
            <w:tcW w:w="3600" w:type="dxa"/>
            <w:vAlign w:val="center"/>
          </w:tcPr>
          <w:p w14:paraId="719D85AE"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431E5C79"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7ECE55F6"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3C53E171" w14:textId="77777777" w:rsidTr="00C07442">
        <w:tc>
          <w:tcPr>
            <w:tcW w:w="635" w:type="dxa"/>
            <w:shd w:val="clear" w:color="auto" w:fill="auto"/>
          </w:tcPr>
          <w:p w14:paraId="30433612" w14:textId="77777777" w:rsidR="00C07442" w:rsidRPr="005F6FF7" w:rsidRDefault="00C07442" w:rsidP="009A7A96">
            <w:pPr>
              <w:rPr>
                <w:rFonts w:cstheme="minorHAnsi"/>
                <w:sz w:val="24"/>
                <w:szCs w:val="24"/>
              </w:rPr>
            </w:pPr>
            <w:r w:rsidRPr="005F6FF7">
              <w:rPr>
                <w:rFonts w:cstheme="minorHAnsi"/>
                <w:sz w:val="24"/>
                <w:szCs w:val="24"/>
              </w:rPr>
              <w:t>d.</w:t>
            </w:r>
          </w:p>
        </w:tc>
        <w:tc>
          <w:tcPr>
            <w:tcW w:w="4040" w:type="dxa"/>
            <w:shd w:val="clear" w:color="auto" w:fill="auto"/>
          </w:tcPr>
          <w:p w14:paraId="1D7E1254" w14:textId="77777777" w:rsidR="00C07442" w:rsidRPr="005F6FF7" w:rsidRDefault="00C07442" w:rsidP="009A7A96">
            <w:pPr>
              <w:rPr>
                <w:rFonts w:cstheme="minorHAnsi"/>
              </w:rPr>
            </w:pPr>
            <w:r w:rsidRPr="005F6FF7">
              <w:rPr>
                <w:rFonts w:cstheme="minorHAnsi"/>
              </w:rPr>
              <w:t>A board membership of any kind or an executive position (paid or unpaid) with the sponsor of this study or with an entity that owns or has the right to commercialize a product, process or technology studied in this project?</w:t>
            </w:r>
          </w:p>
        </w:tc>
        <w:tc>
          <w:tcPr>
            <w:tcW w:w="3600" w:type="dxa"/>
            <w:vAlign w:val="center"/>
          </w:tcPr>
          <w:p w14:paraId="0891E66D"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6041A921"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52024668"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10D224A7" w14:textId="77777777" w:rsidTr="00C07442">
        <w:tc>
          <w:tcPr>
            <w:tcW w:w="635" w:type="dxa"/>
            <w:shd w:val="clear" w:color="auto" w:fill="auto"/>
          </w:tcPr>
          <w:p w14:paraId="78FC87D6" w14:textId="77777777" w:rsidR="00C07442" w:rsidRPr="005F6FF7" w:rsidRDefault="00C07442" w:rsidP="00E40C6A">
            <w:pPr>
              <w:rPr>
                <w:rFonts w:cstheme="minorHAnsi"/>
                <w:sz w:val="24"/>
                <w:szCs w:val="24"/>
              </w:rPr>
            </w:pPr>
            <w:r>
              <w:rPr>
                <w:rFonts w:cstheme="minorHAnsi"/>
                <w:sz w:val="24"/>
                <w:szCs w:val="24"/>
              </w:rPr>
              <w:t>2.</w:t>
            </w:r>
          </w:p>
        </w:tc>
        <w:tc>
          <w:tcPr>
            <w:tcW w:w="4040" w:type="dxa"/>
            <w:shd w:val="clear" w:color="auto" w:fill="auto"/>
          </w:tcPr>
          <w:p w14:paraId="0AF40A24" w14:textId="77777777" w:rsidR="00C07442" w:rsidRPr="0008338F" w:rsidRDefault="00C07442" w:rsidP="00E40C6A">
            <w:pPr>
              <w:rPr>
                <w:rFonts w:cstheme="minorHAnsi"/>
                <w:bCs/>
              </w:rPr>
            </w:pPr>
            <w:r w:rsidRPr="0008338F">
              <w:rPr>
                <w:rFonts w:cstheme="minorHAnsi"/>
                <w:bCs/>
              </w:rPr>
              <w:t>Has the University or has a University-related foundation received a cash or in-kind gift from the sponsor of this study for the use or benefit of any member of the research team?</w:t>
            </w:r>
          </w:p>
        </w:tc>
        <w:tc>
          <w:tcPr>
            <w:tcW w:w="3600" w:type="dxa"/>
            <w:vAlign w:val="center"/>
          </w:tcPr>
          <w:p w14:paraId="4F35C20C"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5C621E53" w14:textId="77777777" w:rsidR="00C07442" w:rsidRPr="005F6FF7" w:rsidRDefault="00C07442" w:rsidP="00C07442">
            <w:pPr>
              <w:tabs>
                <w:tab w:val="left" w:leader="hyphen" w:pos="304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3B32396F"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50949B8D" w14:textId="77777777" w:rsidTr="00C07442">
        <w:tc>
          <w:tcPr>
            <w:tcW w:w="635" w:type="dxa"/>
            <w:shd w:val="clear" w:color="auto" w:fill="auto"/>
          </w:tcPr>
          <w:p w14:paraId="68D4DF86" w14:textId="77777777" w:rsidR="00C07442" w:rsidRDefault="00C07442" w:rsidP="00E40C6A">
            <w:pPr>
              <w:rPr>
                <w:rFonts w:cstheme="minorHAnsi"/>
                <w:sz w:val="24"/>
                <w:szCs w:val="24"/>
              </w:rPr>
            </w:pPr>
            <w:r>
              <w:rPr>
                <w:rFonts w:cstheme="minorHAnsi"/>
                <w:sz w:val="24"/>
                <w:szCs w:val="24"/>
              </w:rPr>
              <w:t>3.</w:t>
            </w:r>
          </w:p>
        </w:tc>
        <w:tc>
          <w:tcPr>
            <w:tcW w:w="4040" w:type="dxa"/>
            <w:shd w:val="clear" w:color="auto" w:fill="auto"/>
          </w:tcPr>
          <w:p w14:paraId="4990151C" w14:textId="77777777" w:rsidR="00C07442" w:rsidRPr="0008338F" w:rsidRDefault="00C07442" w:rsidP="00E40C6A">
            <w:pPr>
              <w:rPr>
                <w:rFonts w:cstheme="minorHAnsi"/>
                <w:bCs/>
              </w:rPr>
            </w:pPr>
            <w:r w:rsidRPr="0008338F">
              <w:rPr>
                <w:rFonts w:cstheme="minorHAnsi"/>
                <w:bCs/>
              </w:rPr>
              <w:t>Has the University or has a University-related foundation received a cash or in-kind gift for the use or benefit of any member of the research team from an entity that owns or has the right to commercialize a product, process or technology studied in this project?</w:t>
            </w:r>
          </w:p>
        </w:tc>
        <w:tc>
          <w:tcPr>
            <w:tcW w:w="3600" w:type="dxa"/>
            <w:vAlign w:val="center"/>
          </w:tcPr>
          <w:p w14:paraId="3786AF8F"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4509D95D"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25E4AB84" w14:textId="77777777" w:rsidR="00C07442" w:rsidRPr="005F6FF7" w:rsidRDefault="00C07442" w:rsidP="008F26DE">
            <w:pPr>
              <w:tabs>
                <w:tab w:val="left" w:leader="hyphen" w:pos="4032"/>
              </w:tabs>
              <w:spacing w:line="276" w:lineRule="auto"/>
              <w:rPr>
                <w:rFonts w:cstheme="minorHAnsi"/>
                <w:sz w:val="24"/>
                <w:szCs w:val="24"/>
              </w:rPr>
            </w:pPr>
          </w:p>
        </w:tc>
      </w:tr>
      <w:tr w:rsidR="00FF2B69" w:rsidRPr="005F6FF7" w14:paraId="24B7379A" w14:textId="77777777" w:rsidTr="00833AE8">
        <w:tc>
          <w:tcPr>
            <w:tcW w:w="9350" w:type="dxa"/>
            <w:gridSpan w:val="4"/>
            <w:shd w:val="clear" w:color="auto" w:fill="E7E6E6" w:themeFill="background2"/>
          </w:tcPr>
          <w:p w14:paraId="70205DB1" w14:textId="77777777" w:rsidR="00FF2B69" w:rsidRPr="002212F8" w:rsidRDefault="00FF2B69" w:rsidP="002212F8">
            <w:pPr>
              <w:tabs>
                <w:tab w:val="left" w:leader="hyphen" w:pos="4032"/>
              </w:tabs>
              <w:jc w:val="center"/>
              <w:rPr>
                <w:rFonts w:eastAsia="Times New Roman" w:cstheme="minorHAnsi"/>
                <w:b/>
                <w:bCs/>
                <w:sz w:val="24"/>
                <w:szCs w:val="24"/>
              </w:rPr>
            </w:pPr>
            <w:r w:rsidRPr="002212F8">
              <w:rPr>
                <w:rFonts w:eastAsia="Times New Roman" w:cstheme="minorHAnsi"/>
                <w:b/>
                <w:bCs/>
                <w:sz w:val="24"/>
                <w:szCs w:val="24"/>
              </w:rPr>
              <w:t>Type of ERC Approval</w:t>
            </w:r>
          </w:p>
        </w:tc>
      </w:tr>
      <w:tr w:rsidR="00C07442" w:rsidRPr="005F6FF7" w14:paraId="1E201A6B" w14:textId="77777777" w:rsidTr="00C07442">
        <w:tc>
          <w:tcPr>
            <w:tcW w:w="635" w:type="dxa"/>
            <w:shd w:val="clear" w:color="auto" w:fill="auto"/>
          </w:tcPr>
          <w:p w14:paraId="23DCE2CB" w14:textId="77777777" w:rsidR="00C07442" w:rsidRPr="002212F8" w:rsidRDefault="00C07442" w:rsidP="00E40C6A">
            <w:pPr>
              <w:rPr>
                <w:rFonts w:cstheme="minorHAnsi"/>
                <w:sz w:val="24"/>
                <w:szCs w:val="24"/>
              </w:rPr>
            </w:pPr>
            <w:r w:rsidRPr="002212F8">
              <w:rPr>
                <w:rFonts w:cstheme="minorHAnsi"/>
                <w:sz w:val="24"/>
                <w:szCs w:val="24"/>
              </w:rPr>
              <w:t>1.</w:t>
            </w:r>
          </w:p>
        </w:tc>
        <w:tc>
          <w:tcPr>
            <w:tcW w:w="4040" w:type="dxa"/>
            <w:shd w:val="clear" w:color="auto" w:fill="auto"/>
          </w:tcPr>
          <w:p w14:paraId="6BF54309" w14:textId="77777777" w:rsidR="00C07442" w:rsidRPr="002212F8" w:rsidRDefault="00C07442" w:rsidP="009A7A96">
            <w:pPr>
              <w:rPr>
                <w:rFonts w:cstheme="minorHAnsi"/>
                <w:b/>
                <w:sz w:val="24"/>
                <w:szCs w:val="24"/>
              </w:rPr>
            </w:pPr>
            <w:r w:rsidRPr="002212F8">
              <w:rPr>
                <w:rFonts w:eastAsia="Times New Roman" w:cstheme="minorHAnsi"/>
                <w:color w:val="000000"/>
                <w:sz w:val="24"/>
                <w:szCs w:val="24"/>
              </w:rPr>
              <w:t>Please indicate whether you are applying for ERC exemption or full committee review or your study has already been approved by the previous ERC?</w:t>
            </w:r>
          </w:p>
        </w:tc>
        <w:tc>
          <w:tcPr>
            <w:tcW w:w="3600" w:type="dxa"/>
            <w:vAlign w:val="center"/>
          </w:tcPr>
          <w:p w14:paraId="3B19A070" w14:textId="77777777" w:rsidR="00C07442" w:rsidRPr="002212F8" w:rsidRDefault="00C07442" w:rsidP="00C07442">
            <w:pPr>
              <w:tabs>
                <w:tab w:val="left" w:leader="hyphen" w:pos="3042"/>
                <w:tab w:val="left" w:leader="hyphen" w:pos="4032"/>
              </w:tabs>
              <w:spacing w:line="276" w:lineRule="auto"/>
              <w:rPr>
                <w:rFonts w:eastAsia="Times New Roman" w:cstheme="minorHAnsi"/>
                <w:b/>
                <w:sz w:val="24"/>
                <w:szCs w:val="24"/>
              </w:rPr>
            </w:pPr>
            <w:r w:rsidRPr="002212F8">
              <w:rPr>
                <w:rFonts w:eastAsia="Times New Roman" w:cstheme="minorHAnsi"/>
                <w:sz w:val="24"/>
                <w:szCs w:val="24"/>
              </w:rPr>
              <w:t>Exemption</w:t>
            </w:r>
            <w:r w:rsidRPr="002212F8">
              <w:rPr>
                <w:rFonts w:eastAsia="Times New Roman" w:cstheme="minorHAnsi"/>
                <w:bCs/>
                <w:sz w:val="24"/>
                <w:szCs w:val="24"/>
              </w:rPr>
              <w:tab/>
              <w:t>1</w:t>
            </w:r>
          </w:p>
          <w:p w14:paraId="612CBF61" w14:textId="77777777" w:rsidR="00C07442" w:rsidRPr="002212F8" w:rsidRDefault="00C07442" w:rsidP="00C07442">
            <w:pPr>
              <w:tabs>
                <w:tab w:val="left" w:leader="hyphen" w:pos="3042"/>
                <w:tab w:val="left" w:leader="hyphen" w:pos="4032"/>
              </w:tabs>
              <w:spacing w:line="276" w:lineRule="auto"/>
              <w:rPr>
                <w:rFonts w:eastAsia="Times New Roman" w:cstheme="minorHAnsi"/>
                <w:sz w:val="24"/>
                <w:szCs w:val="24"/>
              </w:rPr>
            </w:pPr>
            <w:r w:rsidRPr="009A598E">
              <w:rPr>
                <w:rFonts w:eastAsia="Times New Roman" w:cstheme="minorHAnsi"/>
                <w:sz w:val="24"/>
                <w:szCs w:val="24"/>
                <w:highlight w:val="green"/>
              </w:rPr>
              <w:t xml:space="preserve">Full review </w:t>
            </w:r>
            <w:r w:rsidRPr="009A598E">
              <w:rPr>
                <w:rFonts w:eastAsia="Times New Roman" w:cstheme="minorHAnsi"/>
                <w:bCs/>
                <w:sz w:val="24"/>
                <w:szCs w:val="24"/>
                <w:highlight w:val="green"/>
              </w:rPr>
              <w:t>(If select Exemption)</w:t>
            </w:r>
            <w:r w:rsidRPr="002212F8">
              <w:rPr>
                <w:rFonts w:eastAsia="Times New Roman" w:cstheme="minorHAnsi"/>
                <w:sz w:val="24"/>
                <w:szCs w:val="24"/>
              </w:rPr>
              <w:tab/>
              <w:t>2</w:t>
            </w:r>
          </w:p>
          <w:p w14:paraId="0CB6CC26" w14:textId="77777777" w:rsidR="00C07442" w:rsidRPr="002212F8" w:rsidRDefault="00C07442" w:rsidP="00C07442">
            <w:pPr>
              <w:tabs>
                <w:tab w:val="left" w:leader="hyphen" w:pos="3042"/>
                <w:tab w:val="left" w:leader="hyphen" w:pos="4032"/>
              </w:tabs>
              <w:spacing w:line="276" w:lineRule="auto"/>
              <w:rPr>
                <w:rFonts w:eastAsia="Times New Roman" w:cstheme="minorHAnsi"/>
                <w:sz w:val="24"/>
                <w:szCs w:val="24"/>
              </w:rPr>
            </w:pPr>
            <w:r w:rsidRPr="002212F8">
              <w:rPr>
                <w:rFonts w:eastAsia="Times New Roman" w:cstheme="minorHAnsi"/>
                <w:sz w:val="24"/>
                <w:szCs w:val="24"/>
              </w:rPr>
              <w:t>Approved by Previous ERC</w:t>
            </w:r>
            <w:r w:rsidRPr="002212F8">
              <w:rPr>
                <w:rFonts w:eastAsia="Times New Roman" w:cstheme="minorHAnsi"/>
                <w:sz w:val="24"/>
                <w:szCs w:val="24"/>
              </w:rPr>
              <w:tab/>
              <w:t>3</w:t>
            </w:r>
          </w:p>
          <w:p w14:paraId="5BC29476" w14:textId="77777777" w:rsidR="00C07442" w:rsidRPr="002212F8" w:rsidRDefault="00C07442" w:rsidP="00C07442">
            <w:pPr>
              <w:tabs>
                <w:tab w:val="left" w:leader="hyphen" w:pos="3042"/>
                <w:tab w:val="left" w:leader="hyphen" w:pos="4032"/>
              </w:tabs>
              <w:spacing w:line="276" w:lineRule="auto"/>
              <w:rPr>
                <w:rFonts w:eastAsia="Times New Roman" w:cstheme="minorHAnsi"/>
                <w:sz w:val="24"/>
                <w:szCs w:val="24"/>
              </w:rPr>
            </w:pPr>
            <w:r w:rsidRPr="002212F8">
              <w:rPr>
                <w:rFonts w:eastAsia="Times New Roman" w:cstheme="minorHAnsi"/>
                <w:sz w:val="24"/>
                <w:szCs w:val="24"/>
              </w:rPr>
              <w:tab/>
              <w:t>4</w:t>
            </w:r>
          </w:p>
        </w:tc>
        <w:tc>
          <w:tcPr>
            <w:tcW w:w="1075" w:type="dxa"/>
          </w:tcPr>
          <w:p w14:paraId="52C657B8" w14:textId="77777777" w:rsidR="00C07442" w:rsidRPr="002212F8" w:rsidRDefault="00C07442" w:rsidP="004C3509">
            <w:pPr>
              <w:tabs>
                <w:tab w:val="left" w:leader="hyphen" w:pos="4032"/>
              </w:tabs>
              <w:spacing w:line="276" w:lineRule="auto"/>
              <w:rPr>
                <w:rFonts w:eastAsia="Times New Roman" w:cstheme="minorHAnsi"/>
                <w:sz w:val="24"/>
                <w:szCs w:val="24"/>
              </w:rPr>
            </w:pPr>
          </w:p>
        </w:tc>
      </w:tr>
      <w:tr w:rsidR="00C07442" w:rsidRPr="005F6FF7" w14:paraId="2FA64A10" w14:textId="77777777" w:rsidTr="00C07442">
        <w:tc>
          <w:tcPr>
            <w:tcW w:w="635" w:type="dxa"/>
            <w:shd w:val="clear" w:color="auto" w:fill="auto"/>
          </w:tcPr>
          <w:p w14:paraId="50A235EA" w14:textId="77777777" w:rsidR="00C07442" w:rsidRPr="009A598E" w:rsidRDefault="00C07442" w:rsidP="00E40C6A">
            <w:pPr>
              <w:rPr>
                <w:rFonts w:cstheme="minorHAnsi"/>
                <w:sz w:val="24"/>
                <w:szCs w:val="24"/>
                <w:highlight w:val="yellow"/>
              </w:rPr>
            </w:pPr>
            <w:r w:rsidRPr="009A598E">
              <w:rPr>
                <w:rFonts w:cstheme="minorHAnsi"/>
                <w:sz w:val="24"/>
                <w:szCs w:val="24"/>
                <w:highlight w:val="yellow"/>
              </w:rPr>
              <w:lastRenderedPageBreak/>
              <w:t>a.</w:t>
            </w:r>
          </w:p>
        </w:tc>
        <w:tc>
          <w:tcPr>
            <w:tcW w:w="4040" w:type="dxa"/>
            <w:shd w:val="clear" w:color="auto" w:fill="auto"/>
          </w:tcPr>
          <w:p w14:paraId="79FB30F0" w14:textId="77777777" w:rsidR="00C07442" w:rsidRPr="009A598E" w:rsidRDefault="00C07442" w:rsidP="004C3509">
            <w:pPr>
              <w:rPr>
                <w:rFonts w:eastAsia="Times New Roman" w:cstheme="minorHAnsi"/>
                <w:sz w:val="24"/>
                <w:szCs w:val="24"/>
                <w:highlight w:val="yellow"/>
              </w:rPr>
            </w:pPr>
            <w:r w:rsidRPr="009A598E">
              <w:rPr>
                <w:rFonts w:eastAsia="Times New Roman" w:cstheme="minorHAnsi"/>
                <w:sz w:val="24"/>
                <w:szCs w:val="24"/>
                <w:highlight w:val="yellow"/>
              </w:rPr>
              <w:t>If check Exemption</w:t>
            </w:r>
          </w:p>
        </w:tc>
        <w:tc>
          <w:tcPr>
            <w:tcW w:w="3600" w:type="dxa"/>
            <w:vAlign w:val="center"/>
          </w:tcPr>
          <w:p w14:paraId="34916CB6"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Experimental drug(s)</w:t>
            </w:r>
            <w:r w:rsidRPr="009A598E">
              <w:rPr>
                <w:rFonts w:eastAsia="Times New Roman" w:cstheme="minorHAnsi"/>
                <w:sz w:val="24"/>
                <w:szCs w:val="24"/>
                <w:highlight w:val="yellow"/>
              </w:rPr>
              <w:tab/>
              <w:t>1</w:t>
            </w:r>
          </w:p>
          <w:p w14:paraId="4A044FF8"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Radioactive agents</w:t>
            </w:r>
            <w:r w:rsidRPr="009A598E">
              <w:rPr>
                <w:rFonts w:eastAsia="Times New Roman" w:cstheme="minorHAnsi"/>
                <w:sz w:val="24"/>
                <w:szCs w:val="24"/>
                <w:highlight w:val="yellow"/>
              </w:rPr>
              <w:tab/>
              <w:t>2</w:t>
            </w:r>
          </w:p>
          <w:p w14:paraId="227CAC5F"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Non-therapeutic research</w:t>
            </w:r>
            <w:r w:rsidRPr="009A598E">
              <w:rPr>
                <w:rFonts w:eastAsia="Times New Roman" w:cstheme="minorHAnsi"/>
                <w:sz w:val="24"/>
                <w:szCs w:val="24"/>
                <w:highlight w:val="yellow"/>
              </w:rPr>
              <w:tab/>
              <w:t>3</w:t>
            </w:r>
          </w:p>
          <w:p w14:paraId="23ED72BC"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Non-approved use or non-approved dose for approved drugs</w:t>
            </w:r>
            <w:r w:rsidRPr="009A598E">
              <w:rPr>
                <w:rFonts w:eastAsia="Times New Roman" w:cstheme="minorHAnsi"/>
                <w:sz w:val="24"/>
                <w:szCs w:val="24"/>
                <w:highlight w:val="yellow"/>
              </w:rPr>
              <w:tab/>
              <w:t>4</w:t>
            </w:r>
          </w:p>
          <w:p w14:paraId="67574EF1"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Experimental surgical procedures</w:t>
            </w:r>
            <w:r w:rsidRPr="009A598E">
              <w:rPr>
                <w:rFonts w:eastAsia="Times New Roman" w:cstheme="minorHAnsi"/>
                <w:sz w:val="24"/>
                <w:szCs w:val="24"/>
                <w:highlight w:val="yellow"/>
              </w:rPr>
              <w:tab/>
              <w:t>5</w:t>
            </w:r>
          </w:p>
          <w:p w14:paraId="1B7C59AE"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Fetal research</w:t>
            </w:r>
            <w:r w:rsidRPr="009A598E">
              <w:rPr>
                <w:rFonts w:eastAsia="Times New Roman" w:cstheme="minorHAnsi"/>
                <w:sz w:val="24"/>
                <w:szCs w:val="24"/>
                <w:highlight w:val="yellow"/>
              </w:rPr>
              <w:tab/>
              <w:t>6</w:t>
            </w:r>
          </w:p>
          <w:p w14:paraId="0C8931CB"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Behavioral research</w:t>
            </w:r>
            <w:r w:rsidRPr="009A598E">
              <w:rPr>
                <w:rFonts w:eastAsia="Times New Roman" w:cstheme="minorHAnsi"/>
                <w:sz w:val="24"/>
                <w:szCs w:val="24"/>
                <w:highlight w:val="yellow"/>
              </w:rPr>
              <w:tab/>
              <w:t>7</w:t>
            </w:r>
          </w:p>
          <w:p w14:paraId="0647FA76"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Gene molecular cloning</w:t>
            </w:r>
            <w:r w:rsidRPr="009A598E">
              <w:rPr>
                <w:rFonts w:eastAsia="Times New Roman" w:cstheme="minorHAnsi"/>
                <w:sz w:val="24"/>
                <w:szCs w:val="24"/>
                <w:highlight w:val="yellow"/>
              </w:rPr>
              <w:tab/>
              <w:t>8</w:t>
            </w:r>
          </w:p>
          <w:p w14:paraId="12603FCF"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Nutritional Research/survey</w:t>
            </w:r>
            <w:r w:rsidRPr="009A598E">
              <w:rPr>
                <w:rFonts w:ascii="Times New Roman" w:eastAsia="Times New Roman" w:hAnsi="Times New Roman" w:cs="Times New Roman"/>
                <w:sz w:val="24"/>
                <w:szCs w:val="24"/>
                <w:highlight w:val="yellow"/>
              </w:rPr>
              <w:tab/>
              <w:t>9</w:t>
            </w:r>
          </w:p>
          <w:p w14:paraId="117CB1DB" w14:textId="77777777" w:rsidR="00C07442" w:rsidRPr="009A598E" w:rsidRDefault="00C07442" w:rsidP="00C07442">
            <w:pPr>
              <w:tabs>
                <w:tab w:val="left" w:leader="hyphen" w:pos="3042"/>
                <w:tab w:val="left" w:leader="hyphen" w:pos="4032"/>
              </w:tabs>
              <w:spacing w:line="276" w:lineRule="auto"/>
              <w:rPr>
                <w:rFonts w:eastAsia="Times New Roman" w:cstheme="minorHAnsi"/>
                <w:sz w:val="24"/>
                <w:szCs w:val="24"/>
                <w:highlight w:val="yellow"/>
              </w:rPr>
            </w:pPr>
            <w:r w:rsidRPr="009A598E">
              <w:rPr>
                <w:rFonts w:ascii="Times New Roman" w:eastAsia="Times New Roman" w:hAnsi="Times New Roman" w:cs="Times New Roman"/>
                <w:sz w:val="24"/>
                <w:szCs w:val="24"/>
                <w:highlight w:val="yellow"/>
              </w:rPr>
              <w:t>Observational research</w:t>
            </w:r>
            <w:r w:rsidRPr="009A598E">
              <w:rPr>
                <w:rFonts w:eastAsia="Times New Roman" w:cstheme="minorHAnsi"/>
                <w:sz w:val="24"/>
                <w:szCs w:val="24"/>
                <w:highlight w:val="yellow"/>
              </w:rPr>
              <w:tab/>
              <w:t>10</w:t>
            </w:r>
          </w:p>
          <w:p w14:paraId="77BFE73C" w14:textId="77777777" w:rsidR="00C07442" w:rsidRPr="009A598E" w:rsidRDefault="00C07442" w:rsidP="00C07442">
            <w:pPr>
              <w:tabs>
                <w:tab w:val="left" w:leader="hyphen" w:pos="3042"/>
                <w:tab w:val="left" w:leader="hyphen" w:pos="4032"/>
              </w:tabs>
              <w:spacing w:line="276" w:lineRule="auto"/>
              <w:rPr>
                <w:rFonts w:ascii="Times New Roman" w:eastAsia="Times New Roman" w:hAnsi="Times New Roman" w:cs="Times New Roman"/>
                <w:sz w:val="24"/>
                <w:szCs w:val="24"/>
                <w:highlight w:val="yellow"/>
              </w:rPr>
            </w:pPr>
            <w:r w:rsidRPr="009A598E">
              <w:rPr>
                <w:rFonts w:ascii="Times New Roman" w:eastAsia="Times New Roman" w:hAnsi="Times New Roman" w:cs="Times New Roman"/>
                <w:sz w:val="24"/>
                <w:szCs w:val="24"/>
                <w:highlight w:val="yellow"/>
              </w:rPr>
              <w:t>Registry</w:t>
            </w:r>
            <w:r w:rsidRPr="009A598E">
              <w:rPr>
                <w:rFonts w:ascii="Times New Roman" w:eastAsia="Times New Roman" w:hAnsi="Times New Roman" w:cs="Times New Roman"/>
                <w:sz w:val="24"/>
                <w:szCs w:val="24"/>
                <w:highlight w:val="yellow"/>
              </w:rPr>
              <w:tab/>
              <w:t>11</w:t>
            </w:r>
          </w:p>
          <w:p w14:paraId="1816F058" w14:textId="77777777" w:rsidR="00C07442" w:rsidRPr="009A598E" w:rsidRDefault="00C07442" w:rsidP="00C07442">
            <w:pPr>
              <w:tabs>
                <w:tab w:val="left" w:leader="hyphen" w:pos="3042"/>
                <w:tab w:val="left" w:leader="hyphen" w:pos="4032"/>
              </w:tabs>
              <w:spacing w:line="276" w:lineRule="auto"/>
              <w:rPr>
                <w:rFonts w:ascii="Times New Roman" w:eastAsia="Times New Roman" w:hAnsi="Times New Roman" w:cs="Times New Roman"/>
                <w:sz w:val="24"/>
                <w:szCs w:val="24"/>
                <w:highlight w:val="yellow"/>
              </w:rPr>
            </w:pPr>
            <w:r w:rsidRPr="009A598E">
              <w:rPr>
                <w:rFonts w:ascii="Times New Roman" w:eastAsia="Times New Roman" w:hAnsi="Times New Roman" w:cs="Times New Roman"/>
                <w:sz w:val="24"/>
                <w:szCs w:val="24"/>
                <w:highlight w:val="yellow"/>
              </w:rPr>
              <w:t>Clinical Trial</w:t>
            </w:r>
            <w:r w:rsidRPr="009A598E">
              <w:rPr>
                <w:rFonts w:ascii="Times New Roman" w:eastAsia="Times New Roman" w:hAnsi="Times New Roman" w:cs="Times New Roman"/>
                <w:sz w:val="24"/>
                <w:szCs w:val="24"/>
                <w:highlight w:val="yellow"/>
              </w:rPr>
              <w:tab/>
              <w:t>12</w:t>
            </w:r>
          </w:p>
          <w:p w14:paraId="430F2A13" w14:textId="77777777" w:rsidR="00C07442" w:rsidRPr="009A598E" w:rsidRDefault="00C07442" w:rsidP="00C07442">
            <w:pPr>
              <w:tabs>
                <w:tab w:val="left" w:leader="hyphen" w:pos="3042"/>
                <w:tab w:val="left" w:leader="hyphen" w:pos="4032"/>
              </w:tabs>
              <w:spacing w:line="276" w:lineRule="auto"/>
              <w:rPr>
                <w:rFonts w:ascii="Times New Roman" w:eastAsia="Times New Roman" w:hAnsi="Times New Roman" w:cs="Times New Roman"/>
                <w:sz w:val="24"/>
                <w:szCs w:val="24"/>
                <w:highlight w:val="yellow"/>
              </w:rPr>
            </w:pPr>
            <w:r w:rsidRPr="009A598E">
              <w:rPr>
                <w:rFonts w:eastAsia="Times New Roman" w:cstheme="minorHAnsi"/>
                <w:sz w:val="24"/>
                <w:szCs w:val="24"/>
                <w:highlight w:val="yellow"/>
              </w:rPr>
              <w:t>(</w:t>
            </w:r>
            <w:r w:rsidRPr="009A598E">
              <w:rPr>
                <w:rFonts w:ascii="Times New Roman" w:eastAsia="Times New Roman" w:hAnsi="Times New Roman" w:cs="Times New Roman"/>
                <w:sz w:val="24"/>
                <w:szCs w:val="24"/>
                <w:highlight w:val="yellow"/>
              </w:rPr>
              <w:t>If Clinical Trial: please upload the approval from CTU)</w:t>
            </w:r>
          </w:p>
          <w:p w14:paraId="37CDE708" w14:textId="77777777" w:rsidR="00C07442" w:rsidRPr="00A87B30" w:rsidRDefault="00C07442" w:rsidP="00C07442">
            <w:pPr>
              <w:tabs>
                <w:tab w:val="left" w:leader="hyphen" w:pos="3042"/>
                <w:tab w:val="left" w:leader="hyphen" w:pos="4032"/>
              </w:tabs>
              <w:spacing w:line="276" w:lineRule="auto"/>
              <w:rPr>
                <w:rFonts w:eastAsia="Times New Roman" w:cstheme="minorHAnsi"/>
                <w:sz w:val="24"/>
                <w:szCs w:val="24"/>
              </w:rPr>
            </w:pPr>
            <w:r w:rsidRPr="009A598E">
              <w:rPr>
                <w:rFonts w:ascii="Times New Roman" w:eastAsia="Times New Roman" w:hAnsi="Times New Roman" w:cs="Times New Roman"/>
                <w:sz w:val="24"/>
                <w:szCs w:val="24"/>
                <w:highlight w:val="yellow"/>
              </w:rPr>
              <w:t>Other (please specify)</w:t>
            </w:r>
            <w:r w:rsidRPr="009A598E">
              <w:rPr>
                <w:rFonts w:ascii="Times New Roman" w:eastAsia="Times New Roman" w:hAnsi="Times New Roman" w:cs="Times New Roman"/>
                <w:sz w:val="24"/>
                <w:szCs w:val="24"/>
                <w:highlight w:val="yellow"/>
              </w:rPr>
              <w:tab/>
              <w:t>98</w:t>
            </w:r>
          </w:p>
        </w:tc>
        <w:tc>
          <w:tcPr>
            <w:tcW w:w="1075" w:type="dxa"/>
          </w:tcPr>
          <w:p w14:paraId="7124E65C" w14:textId="77777777" w:rsidR="00C07442" w:rsidRPr="00A87B30" w:rsidRDefault="00C07442" w:rsidP="008F26DE">
            <w:pPr>
              <w:tabs>
                <w:tab w:val="left" w:leader="hyphen" w:pos="4032"/>
              </w:tabs>
              <w:spacing w:line="276" w:lineRule="auto"/>
              <w:rPr>
                <w:rFonts w:ascii="Times New Roman" w:eastAsia="Times New Roman" w:hAnsi="Times New Roman" w:cs="Times New Roman"/>
                <w:sz w:val="24"/>
                <w:szCs w:val="24"/>
              </w:rPr>
            </w:pPr>
          </w:p>
        </w:tc>
      </w:tr>
      <w:tr w:rsidR="00C07442" w:rsidRPr="005F6FF7" w14:paraId="0B8440BB" w14:textId="77777777" w:rsidTr="00C07442">
        <w:tc>
          <w:tcPr>
            <w:tcW w:w="635" w:type="dxa"/>
            <w:shd w:val="clear" w:color="auto" w:fill="auto"/>
          </w:tcPr>
          <w:p w14:paraId="19741E5B" w14:textId="77777777" w:rsidR="00C07442" w:rsidRDefault="00C07442" w:rsidP="00ED66DB">
            <w:pPr>
              <w:rPr>
                <w:rFonts w:cstheme="minorHAnsi"/>
                <w:sz w:val="24"/>
                <w:szCs w:val="24"/>
              </w:rPr>
            </w:pPr>
            <w:r>
              <w:rPr>
                <w:rFonts w:cstheme="minorHAnsi"/>
                <w:sz w:val="24"/>
                <w:szCs w:val="24"/>
              </w:rPr>
              <w:t>2.</w:t>
            </w:r>
          </w:p>
        </w:tc>
        <w:tc>
          <w:tcPr>
            <w:tcW w:w="4040" w:type="dxa"/>
            <w:shd w:val="clear" w:color="auto" w:fill="auto"/>
          </w:tcPr>
          <w:p w14:paraId="16BD5B08" w14:textId="77777777" w:rsidR="00C07442" w:rsidRPr="00ED66DB" w:rsidRDefault="00C07442" w:rsidP="00ED66DB">
            <w:pPr>
              <w:rPr>
                <w:rFonts w:cstheme="minorHAnsi"/>
                <w:b/>
                <w:sz w:val="24"/>
                <w:szCs w:val="24"/>
              </w:rPr>
            </w:pPr>
            <w:r w:rsidRPr="00ED66DB">
              <w:rPr>
                <w:rFonts w:eastAsia="Times New Roman" w:cstheme="minorHAnsi"/>
                <w:color w:val="000000"/>
                <w:sz w:val="24"/>
                <w:szCs w:val="24"/>
              </w:rPr>
              <w:t>Is the activity a systematic investigation designed to contribute to generalizable knowledge?</w:t>
            </w:r>
          </w:p>
        </w:tc>
        <w:tc>
          <w:tcPr>
            <w:tcW w:w="3600" w:type="dxa"/>
            <w:vAlign w:val="center"/>
          </w:tcPr>
          <w:p w14:paraId="795A10CD"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0F4392F2"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2E68F4CE"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71F8156A" w14:textId="77777777" w:rsidTr="00C07442">
        <w:tc>
          <w:tcPr>
            <w:tcW w:w="635" w:type="dxa"/>
            <w:shd w:val="clear" w:color="auto" w:fill="auto"/>
          </w:tcPr>
          <w:p w14:paraId="6BB3FAC1" w14:textId="77777777" w:rsidR="00C07442" w:rsidRDefault="00C07442" w:rsidP="00ED66DB">
            <w:pPr>
              <w:rPr>
                <w:rFonts w:cstheme="minorHAnsi"/>
                <w:sz w:val="24"/>
                <w:szCs w:val="24"/>
              </w:rPr>
            </w:pPr>
            <w:r>
              <w:rPr>
                <w:rFonts w:cstheme="minorHAnsi"/>
                <w:sz w:val="24"/>
                <w:szCs w:val="24"/>
              </w:rPr>
              <w:t>3.</w:t>
            </w:r>
          </w:p>
        </w:tc>
        <w:tc>
          <w:tcPr>
            <w:tcW w:w="4040" w:type="dxa"/>
            <w:shd w:val="clear" w:color="auto" w:fill="auto"/>
          </w:tcPr>
          <w:p w14:paraId="72A7C07C" w14:textId="77777777" w:rsidR="00C07442" w:rsidRPr="00ED66DB" w:rsidRDefault="00C07442" w:rsidP="00ED66DB">
            <w:pPr>
              <w:rPr>
                <w:rFonts w:cstheme="minorHAnsi"/>
                <w:b/>
                <w:sz w:val="24"/>
                <w:szCs w:val="24"/>
              </w:rPr>
            </w:pPr>
            <w:r w:rsidRPr="00ED66DB">
              <w:rPr>
                <w:rFonts w:eastAsia="Times New Roman" w:cstheme="minorHAnsi"/>
                <w:color w:val="000000"/>
                <w:sz w:val="24"/>
                <w:szCs w:val="24"/>
              </w:rPr>
              <w:t>Does the research involve obtaining information about living individuals?</w:t>
            </w:r>
          </w:p>
        </w:tc>
        <w:tc>
          <w:tcPr>
            <w:tcW w:w="3600" w:type="dxa"/>
            <w:vAlign w:val="center"/>
          </w:tcPr>
          <w:p w14:paraId="28905759"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4473C660"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288E30EF"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0D6017E9" w14:textId="77777777" w:rsidTr="00C07442">
        <w:tc>
          <w:tcPr>
            <w:tcW w:w="635" w:type="dxa"/>
            <w:shd w:val="clear" w:color="auto" w:fill="auto"/>
          </w:tcPr>
          <w:p w14:paraId="555A867B" w14:textId="77777777" w:rsidR="00C07442" w:rsidRDefault="00C07442" w:rsidP="00ED66DB">
            <w:pPr>
              <w:rPr>
                <w:rFonts w:cstheme="minorHAnsi"/>
                <w:sz w:val="24"/>
                <w:szCs w:val="24"/>
              </w:rPr>
            </w:pPr>
            <w:r>
              <w:rPr>
                <w:rFonts w:cstheme="minorHAnsi"/>
                <w:sz w:val="24"/>
                <w:szCs w:val="24"/>
              </w:rPr>
              <w:t>4.</w:t>
            </w:r>
          </w:p>
        </w:tc>
        <w:tc>
          <w:tcPr>
            <w:tcW w:w="4040" w:type="dxa"/>
            <w:shd w:val="clear" w:color="auto" w:fill="auto"/>
          </w:tcPr>
          <w:p w14:paraId="0CE60A02" w14:textId="77777777" w:rsidR="00C07442" w:rsidRPr="00ED66DB" w:rsidRDefault="00C07442" w:rsidP="00ED66DB">
            <w:pPr>
              <w:rPr>
                <w:rFonts w:eastAsia="Times New Roman" w:cstheme="minorHAnsi"/>
                <w:sz w:val="24"/>
                <w:szCs w:val="24"/>
              </w:rPr>
            </w:pPr>
            <w:r w:rsidRPr="00ED66DB">
              <w:rPr>
                <w:rFonts w:eastAsia="Times New Roman" w:cstheme="minorHAnsi"/>
                <w:color w:val="000000"/>
                <w:sz w:val="24"/>
                <w:szCs w:val="24"/>
              </w:rPr>
              <w:t>Does the research involve intervention or interaction with the individuals?</w:t>
            </w:r>
          </w:p>
        </w:tc>
        <w:tc>
          <w:tcPr>
            <w:tcW w:w="3600" w:type="dxa"/>
            <w:vAlign w:val="center"/>
          </w:tcPr>
          <w:p w14:paraId="701AA2B9"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48E195A8"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11373104"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34BCAC52" w14:textId="77777777" w:rsidTr="00C07442">
        <w:tc>
          <w:tcPr>
            <w:tcW w:w="635" w:type="dxa"/>
            <w:shd w:val="clear" w:color="auto" w:fill="auto"/>
          </w:tcPr>
          <w:p w14:paraId="3A81F4A0" w14:textId="77777777" w:rsidR="00C07442" w:rsidRDefault="00C07442" w:rsidP="00ED66DB">
            <w:pPr>
              <w:rPr>
                <w:rFonts w:cstheme="minorHAnsi"/>
                <w:sz w:val="24"/>
                <w:szCs w:val="24"/>
              </w:rPr>
            </w:pPr>
            <w:r>
              <w:rPr>
                <w:rFonts w:cstheme="minorHAnsi"/>
                <w:sz w:val="24"/>
                <w:szCs w:val="24"/>
              </w:rPr>
              <w:t>5.</w:t>
            </w:r>
          </w:p>
        </w:tc>
        <w:tc>
          <w:tcPr>
            <w:tcW w:w="4040" w:type="dxa"/>
            <w:shd w:val="clear" w:color="auto" w:fill="auto"/>
          </w:tcPr>
          <w:p w14:paraId="269273B2" w14:textId="77777777" w:rsidR="00C07442" w:rsidRPr="00ED66DB" w:rsidRDefault="00C07442" w:rsidP="00ED66DB">
            <w:pPr>
              <w:rPr>
                <w:rFonts w:cstheme="minorHAnsi"/>
                <w:b/>
                <w:sz w:val="24"/>
                <w:szCs w:val="24"/>
              </w:rPr>
            </w:pPr>
            <w:r w:rsidRPr="00ED66DB">
              <w:rPr>
                <w:rFonts w:eastAsia="Times New Roman" w:cstheme="minorHAnsi"/>
                <w:color w:val="000000"/>
                <w:sz w:val="24"/>
                <w:szCs w:val="24"/>
              </w:rPr>
              <w:t>Is the information individually identifiable?</w:t>
            </w:r>
          </w:p>
        </w:tc>
        <w:tc>
          <w:tcPr>
            <w:tcW w:w="3600" w:type="dxa"/>
            <w:vAlign w:val="center"/>
          </w:tcPr>
          <w:p w14:paraId="5B6D37C6"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0801850B"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3D59AFDE" w14:textId="77777777" w:rsidR="00C07442" w:rsidRPr="005F6FF7" w:rsidRDefault="00C07442" w:rsidP="008F26DE">
            <w:pPr>
              <w:tabs>
                <w:tab w:val="left" w:leader="hyphen" w:pos="4032"/>
              </w:tabs>
              <w:spacing w:line="276" w:lineRule="auto"/>
              <w:rPr>
                <w:rFonts w:cstheme="minorHAnsi"/>
                <w:sz w:val="24"/>
                <w:szCs w:val="24"/>
              </w:rPr>
            </w:pPr>
          </w:p>
        </w:tc>
      </w:tr>
      <w:tr w:rsidR="00141DF7" w:rsidRPr="005F6FF7" w14:paraId="0AFBBD0E" w14:textId="77777777" w:rsidTr="00833AE8">
        <w:tc>
          <w:tcPr>
            <w:tcW w:w="635" w:type="dxa"/>
            <w:shd w:val="clear" w:color="auto" w:fill="auto"/>
          </w:tcPr>
          <w:p w14:paraId="452B8301" w14:textId="77777777" w:rsidR="00141DF7" w:rsidRDefault="00141DF7" w:rsidP="00BA551D">
            <w:pPr>
              <w:rPr>
                <w:rFonts w:cstheme="minorHAnsi"/>
                <w:sz w:val="24"/>
                <w:szCs w:val="24"/>
              </w:rPr>
            </w:pPr>
          </w:p>
        </w:tc>
        <w:tc>
          <w:tcPr>
            <w:tcW w:w="8715" w:type="dxa"/>
            <w:gridSpan w:val="3"/>
            <w:shd w:val="clear" w:color="auto" w:fill="auto"/>
          </w:tcPr>
          <w:p w14:paraId="314DA690" w14:textId="77777777" w:rsidR="00141DF7" w:rsidRPr="007171F4" w:rsidRDefault="00141DF7" w:rsidP="00ED66DB">
            <w:pPr>
              <w:rPr>
                <w:rFonts w:eastAsia="Times New Roman" w:cstheme="minorHAnsi"/>
                <w:color w:val="990000"/>
                <w:sz w:val="20"/>
                <w:szCs w:val="20"/>
              </w:rPr>
            </w:pPr>
            <w:r w:rsidRPr="007171F4">
              <w:rPr>
                <w:rFonts w:eastAsia="Times New Roman" w:cstheme="minorHAnsi"/>
                <w:color w:val="990000"/>
                <w:sz w:val="20"/>
                <w:szCs w:val="20"/>
              </w:rPr>
              <w:t>(i.e., the identity of the subject is or may readily be ascertained by the investigator or associated with the information)</w:t>
            </w:r>
          </w:p>
        </w:tc>
      </w:tr>
      <w:tr w:rsidR="00C07442" w:rsidRPr="005F6FF7" w14:paraId="63D06A2F" w14:textId="77777777" w:rsidTr="00C07442">
        <w:tc>
          <w:tcPr>
            <w:tcW w:w="635" w:type="dxa"/>
            <w:shd w:val="clear" w:color="auto" w:fill="auto"/>
          </w:tcPr>
          <w:p w14:paraId="76907449" w14:textId="77777777" w:rsidR="00C07442" w:rsidRDefault="00C07442" w:rsidP="00E76953">
            <w:pPr>
              <w:rPr>
                <w:rFonts w:cstheme="minorHAnsi"/>
                <w:sz w:val="24"/>
                <w:szCs w:val="24"/>
              </w:rPr>
            </w:pPr>
            <w:r>
              <w:rPr>
                <w:rFonts w:cstheme="minorHAnsi"/>
                <w:sz w:val="24"/>
                <w:szCs w:val="24"/>
              </w:rPr>
              <w:t>6.</w:t>
            </w:r>
          </w:p>
        </w:tc>
        <w:tc>
          <w:tcPr>
            <w:tcW w:w="4040" w:type="dxa"/>
            <w:shd w:val="clear" w:color="auto" w:fill="auto"/>
          </w:tcPr>
          <w:p w14:paraId="1ECA092F" w14:textId="77777777" w:rsidR="00C07442" w:rsidRPr="00ED66DB" w:rsidRDefault="00C07442" w:rsidP="00E76953">
            <w:pPr>
              <w:rPr>
                <w:rFonts w:eastAsia="Times New Roman" w:cstheme="minorHAnsi"/>
                <w:sz w:val="24"/>
                <w:szCs w:val="24"/>
              </w:rPr>
            </w:pPr>
            <w:r w:rsidRPr="00ED66DB">
              <w:rPr>
                <w:rFonts w:eastAsia="Times New Roman" w:cstheme="minorHAnsi"/>
                <w:color w:val="000000"/>
                <w:sz w:val="24"/>
                <w:szCs w:val="24"/>
              </w:rPr>
              <w:t>Is the information private?</w:t>
            </w:r>
          </w:p>
        </w:tc>
        <w:tc>
          <w:tcPr>
            <w:tcW w:w="3600" w:type="dxa"/>
          </w:tcPr>
          <w:p w14:paraId="47CF22DF" w14:textId="77777777" w:rsidR="00C07442" w:rsidRPr="005F6FF7" w:rsidRDefault="00C07442" w:rsidP="008F26DE">
            <w:pPr>
              <w:tabs>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707993D5" w14:textId="77777777" w:rsidR="00C07442" w:rsidRPr="005F6FF7" w:rsidRDefault="00C07442" w:rsidP="008F26DE">
            <w:pPr>
              <w:tabs>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032955E2" w14:textId="77777777" w:rsidR="00C07442" w:rsidRPr="005F6FF7" w:rsidRDefault="00C07442" w:rsidP="008F26DE">
            <w:pPr>
              <w:tabs>
                <w:tab w:val="left" w:leader="hyphen" w:pos="4032"/>
              </w:tabs>
              <w:spacing w:line="276" w:lineRule="auto"/>
              <w:rPr>
                <w:rFonts w:cstheme="minorHAnsi"/>
                <w:sz w:val="24"/>
                <w:szCs w:val="24"/>
              </w:rPr>
            </w:pPr>
          </w:p>
        </w:tc>
      </w:tr>
      <w:tr w:rsidR="00141DF7" w:rsidRPr="005F6FF7" w14:paraId="14CE7A15" w14:textId="77777777" w:rsidTr="00833AE8">
        <w:tc>
          <w:tcPr>
            <w:tcW w:w="635" w:type="dxa"/>
            <w:shd w:val="clear" w:color="auto" w:fill="auto"/>
          </w:tcPr>
          <w:p w14:paraId="4D8677EC" w14:textId="77777777" w:rsidR="00141DF7" w:rsidRDefault="00141DF7" w:rsidP="00E76953">
            <w:pPr>
              <w:rPr>
                <w:rFonts w:cstheme="minorHAnsi"/>
                <w:sz w:val="24"/>
                <w:szCs w:val="24"/>
              </w:rPr>
            </w:pPr>
          </w:p>
        </w:tc>
        <w:tc>
          <w:tcPr>
            <w:tcW w:w="8715" w:type="dxa"/>
            <w:gridSpan w:val="3"/>
            <w:shd w:val="clear" w:color="auto" w:fill="auto"/>
          </w:tcPr>
          <w:p w14:paraId="3AB38A54" w14:textId="77777777" w:rsidR="00141DF7" w:rsidRPr="007171F4" w:rsidRDefault="00141DF7" w:rsidP="002E12B8">
            <w:pPr>
              <w:rPr>
                <w:rFonts w:eastAsia="Times New Roman" w:cstheme="minorHAnsi"/>
                <w:color w:val="990000"/>
                <w:sz w:val="20"/>
                <w:szCs w:val="20"/>
              </w:rPr>
            </w:pPr>
            <w:r w:rsidRPr="007171F4">
              <w:rPr>
                <w:rFonts w:eastAsia="Times New Roman" w:cstheme="minorHAnsi"/>
                <w:color w:val="990000"/>
                <w:sz w:val="20"/>
                <w:szCs w:val="20"/>
              </w:rPr>
              <w:t xml:space="preserve">(About behavior that occurs in a context in which an individual can reasonably expect that no observation or recording is taking place, or provided for specific purposes by an individual and which the individual can reasonably </w:t>
            </w:r>
            <w:r>
              <w:rPr>
                <w:rFonts w:eastAsia="Times New Roman" w:cstheme="minorHAnsi"/>
                <w:color w:val="990000"/>
                <w:sz w:val="20"/>
                <w:szCs w:val="20"/>
              </w:rPr>
              <w:t>expect will not be made public)</w:t>
            </w:r>
          </w:p>
        </w:tc>
      </w:tr>
      <w:tr w:rsidR="00C07442" w:rsidRPr="005F6FF7" w14:paraId="51ED1116" w14:textId="77777777" w:rsidTr="00C07442">
        <w:tc>
          <w:tcPr>
            <w:tcW w:w="635" w:type="dxa"/>
            <w:shd w:val="clear" w:color="auto" w:fill="auto"/>
          </w:tcPr>
          <w:p w14:paraId="502E28A2" w14:textId="77777777" w:rsidR="00C07442" w:rsidRDefault="00C07442" w:rsidP="002E12B8">
            <w:pPr>
              <w:rPr>
                <w:rFonts w:cstheme="minorHAnsi"/>
                <w:sz w:val="24"/>
                <w:szCs w:val="24"/>
              </w:rPr>
            </w:pPr>
            <w:r>
              <w:rPr>
                <w:rFonts w:cstheme="minorHAnsi"/>
                <w:sz w:val="24"/>
                <w:szCs w:val="24"/>
              </w:rPr>
              <w:t>7.</w:t>
            </w:r>
          </w:p>
        </w:tc>
        <w:tc>
          <w:tcPr>
            <w:tcW w:w="4040" w:type="dxa"/>
            <w:shd w:val="clear" w:color="auto" w:fill="auto"/>
          </w:tcPr>
          <w:p w14:paraId="15D9A0C0" w14:textId="77777777" w:rsidR="00C07442" w:rsidRPr="0070047E" w:rsidRDefault="00C07442" w:rsidP="002E12B8">
            <w:pPr>
              <w:rPr>
                <w:rFonts w:cstheme="minorHAnsi"/>
                <w:bCs/>
                <w:sz w:val="24"/>
                <w:szCs w:val="24"/>
              </w:rPr>
            </w:pPr>
            <w:r w:rsidRPr="0070047E">
              <w:rPr>
                <w:rFonts w:cstheme="minorHAnsi"/>
                <w:bCs/>
                <w:sz w:val="24"/>
                <w:szCs w:val="24"/>
              </w:rPr>
              <w:t xml:space="preserve">Does the research involve collection or study of existing data, documents, </w:t>
            </w:r>
            <w:r w:rsidRPr="0070047E">
              <w:rPr>
                <w:rFonts w:cstheme="minorHAnsi"/>
                <w:bCs/>
                <w:sz w:val="24"/>
                <w:szCs w:val="24"/>
              </w:rPr>
              <w:lastRenderedPageBreak/>
              <w:t>records, or pathological or diagnostic specimens?</w:t>
            </w:r>
          </w:p>
        </w:tc>
        <w:tc>
          <w:tcPr>
            <w:tcW w:w="3600" w:type="dxa"/>
            <w:vAlign w:val="center"/>
          </w:tcPr>
          <w:p w14:paraId="58F8ADAE"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lastRenderedPageBreak/>
              <w:t>Yes</w:t>
            </w:r>
            <w:r w:rsidRPr="005F6FF7">
              <w:rPr>
                <w:rFonts w:cstheme="minorHAnsi"/>
                <w:sz w:val="24"/>
                <w:szCs w:val="24"/>
              </w:rPr>
              <w:tab/>
              <w:t>1</w:t>
            </w:r>
          </w:p>
          <w:p w14:paraId="572BD46F"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47819990"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62E183A7" w14:textId="77777777" w:rsidTr="00C07442">
        <w:tc>
          <w:tcPr>
            <w:tcW w:w="635" w:type="dxa"/>
            <w:shd w:val="clear" w:color="auto" w:fill="auto"/>
          </w:tcPr>
          <w:p w14:paraId="0EB568CA" w14:textId="77777777" w:rsidR="00C07442" w:rsidRDefault="00C07442" w:rsidP="00140CC0">
            <w:pPr>
              <w:rPr>
                <w:rFonts w:cstheme="minorHAnsi"/>
                <w:sz w:val="24"/>
                <w:szCs w:val="24"/>
              </w:rPr>
            </w:pPr>
            <w:r>
              <w:rPr>
                <w:rFonts w:cstheme="minorHAnsi"/>
                <w:sz w:val="24"/>
                <w:szCs w:val="24"/>
              </w:rPr>
              <w:lastRenderedPageBreak/>
              <w:t>a.</w:t>
            </w:r>
          </w:p>
        </w:tc>
        <w:tc>
          <w:tcPr>
            <w:tcW w:w="4040" w:type="dxa"/>
            <w:shd w:val="clear" w:color="auto" w:fill="auto"/>
          </w:tcPr>
          <w:p w14:paraId="6081C128" w14:textId="77777777" w:rsidR="00C07442" w:rsidRPr="0070047E" w:rsidRDefault="00C07442" w:rsidP="00140CC0">
            <w:pPr>
              <w:rPr>
                <w:rFonts w:cstheme="minorHAnsi"/>
                <w:bCs/>
                <w:sz w:val="24"/>
                <w:szCs w:val="24"/>
              </w:rPr>
            </w:pPr>
            <w:r w:rsidRPr="0070047E">
              <w:rPr>
                <w:rFonts w:cstheme="minorHAnsi"/>
                <w:bCs/>
                <w:sz w:val="24"/>
                <w:szCs w:val="24"/>
              </w:rPr>
              <w:t>Are these sources publicly available?</w:t>
            </w:r>
          </w:p>
        </w:tc>
        <w:tc>
          <w:tcPr>
            <w:tcW w:w="3600" w:type="dxa"/>
            <w:vAlign w:val="center"/>
          </w:tcPr>
          <w:p w14:paraId="6CDC0913"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50550D2C"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69E720C8"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0F0B6739" w14:textId="77777777" w:rsidTr="00C07442">
        <w:tc>
          <w:tcPr>
            <w:tcW w:w="635" w:type="dxa"/>
            <w:shd w:val="clear" w:color="auto" w:fill="auto"/>
          </w:tcPr>
          <w:p w14:paraId="00848632" w14:textId="77777777" w:rsidR="00C07442" w:rsidRDefault="00C07442" w:rsidP="00140CC0">
            <w:pPr>
              <w:rPr>
                <w:rFonts w:cstheme="minorHAnsi"/>
                <w:sz w:val="24"/>
                <w:szCs w:val="24"/>
              </w:rPr>
            </w:pPr>
            <w:r>
              <w:rPr>
                <w:rFonts w:cstheme="minorHAnsi"/>
                <w:sz w:val="24"/>
                <w:szCs w:val="24"/>
              </w:rPr>
              <w:t>8.</w:t>
            </w:r>
          </w:p>
        </w:tc>
        <w:tc>
          <w:tcPr>
            <w:tcW w:w="4040" w:type="dxa"/>
            <w:shd w:val="clear" w:color="auto" w:fill="auto"/>
          </w:tcPr>
          <w:p w14:paraId="771CEE8C" w14:textId="77777777" w:rsidR="00C07442" w:rsidRPr="0070047E" w:rsidRDefault="00C07442" w:rsidP="00140CC0">
            <w:pPr>
              <w:rPr>
                <w:rFonts w:cstheme="minorHAnsi"/>
                <w:bCs/>
                <w:sz w:val="24"/>
                <w:szCs w:val="24"/>
              </w:rPr>
            </w:pPr>
            <w:r w:rsidRPr="0070047E">
              <w:rPr>
                <w:rFonts w:eastAsia="Times New Roman" w:cstheme="minorHAnsi"/>
                <w:bCs/>
                <w:color w:val="000000"/>
                <w:sz w:val="24"/>
                <w:szCs w:val="24"/>
              </w:rPr>
              <w:t>Does this research involve the use of educational tests, survey procedures, interview procedures, or observation of public behavior?</w:t>
            </w:r>
          </w:p>
        </w:tc>
        <w:tc>
          <w:tcPr>
            <w:tcW w:w="3600" w:type="dxa"/>
            <w:vAlign w:val="center"/>
          </w:tcPr>
          <w:p w14:paraId="2BF86E84"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74B4947E"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4EB19E1C"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5476844C" w14:textId="77777777" w:rsidTr="00C07442">
        <w:tc>
          <w:tcPr>
            <w:tcW w:w="635" w:type="dxa"/>
            <w:shd w:val="clear" w:color="auto" w:fill="auto"/>
          </w:tcPr>
          <w:p w14:paraId="4383C162" w14:textId="77777777" w:rsidR="00C07442" w:rsidRDefault="00C07442" w:rsidP="00E3249C">
            <w:pPr>
              <w:rPr>
                <w:rFonts w:cstheme="minorHAnsi"/>
                <w:sz w:val="24"/>
                <w:szCs w:val="24"/>
              </w:rPr>
            </w:pPr>
            <w:r>
              <w:rPr>
                <w:rFonts w:cstheme="minorHAnsi"/>
                <w:sz w:val="24"/>
                <w:szCs w:val="24"/>
              </w:rPr>
              <w:t>9.</w:t>
            </w:r>
          </w:p>
        </w:tc>
        <w:tc>
          <w:tcPr>
            <w:tcW w:w="4040" w:type="dxa"/>
            <w:shd w:val="clear" w:color="auto" w:fill="auto"/>
          </w:tcPr>
          <w:p w14:paraId="309EB7FA" w14:textId="77777777" w:rsidR="00C07442" w:rsidRPr="0070047E" w:rsidRDefault="00C07442" w:rsidP="00E3249C">
            <w:pPr>
              <w:rPr>
                <w:rFonts w:eastAsia="Times New Roman" w:cstheme="minorHAnsi"/>
                <w:bCs/>
                <w:sz w:val="24"/>
                <w:szCs w:val="24"/>
              </w:rPr>
            </w:pPr>
            <w:r w:rsidRPr="0070047E">
              <w:rPr>
                <w:rFonts w:eastAsia="Times New Roman" w:cstheme="minorHAnsi"/>
                <w:bCs/>
                <w:color w:val="000000"/>
                <w:sz w:val="24"/>
                <w:szCs w:val="24"/>
              </w:rPr>
              <w:t>Does the research involve children?</w:t>
            </w:r>
          </w:p>
        </w:tc>
        <w:tc>
          <w:tcPr>
            <w:tcW w:w="3600" w:type="dxa"/>
            <w:vAlign w:val="center"/>
          </w:tcPr>
          <w:p w14:paraId="5404B076"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52F27303"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3A331341"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54BA2D9F" w14:textId="77777777" w:rsidTr="00C07442">
        <w:tc>
          <w:tcPr>
            <w:tcW w:w="635" w:type="dxa"/>
            <w:shd w:val="clear" w:color="auto" w:fill="auto"/>
          </w:tcPr>
          <w:p w14:paraId="61BE2FB9" w14:textId="77777777" w:rsidR="00C07442" w:rsidRDefault="00C07442" w:rsidP="00E3249C">
            <w:pPr>
              <w:rPr>
                <w:rFonts w:cstheme="minorHAnsi"/>
                <w:sz w:val="24"/>
                <w:szCs w:val="24"/>
              </w:rPr>
            </w:pPr>
            <w:r>
              <w:rPr>
                <w:rFonts w:cstheme="minorHAnsi"/>
                <w:sz w:val="24"/>
                <w:szCs w:val="24"/>
              </w:rPr>
              <w:t>10.</w:t>
            </w:r>
          </w:p>
        </w:tc>
        <w:tc>
          <w:tcPr>
            <w:tcW w:w="4040" w:type="dxa"/>
            <w:shd w:val="clear" w:color="auto" w:fill="auto"/>
          </w:tcPr>
          <w:p w14:paraId="5839BD6C" w14:textId="77777777" w:rsidR="00C07442" w:rsidRPr="0070047E" w:rsidRDefault="00C07442" w:rsidP="00E3249C">
            <w:pPr>
              <w:rPr>
                <w:rFonts w:cstheme="minorHAnsi"/>
                <w:bCs/>
                <w:sz w:val="24"/>
                <w:szCs w:val="24"/>
              </w:rPr>
            </w:pPr>
            <w:r w:rsidRPr="0070047E">
              <w:rPr>
                <w:rFonts w:eastAsia="Times New Roman" w:cstheme="minorHAnsi"/>
                <w:bCs/>
                <w:color w:val="000000"/>
                <w:sz w:val="24"/>
                <w:szCs w:val="24"/>
              </w:rPr>
              <w:t>Is the information obtained recorded in such a manner that human subjects can be identified, directly or through identifiers linked to the subjects?</w:t>
            </w:r>
          </w:p>
        </w:tc>
        <w:tc>
          <w:tcPr>
            <w:tcW w:w="3600" w:type="dxa"/>
            <w:vAlign w:val="center"/>
          </w:tcPr>
          <w:p w14:paraId="3A24C3AF"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2F73D62F"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09EC991A"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369A43D3" w14:textId="77777777" w:rsidTr="00C07442">
        <w:tc>
          <w:tcPr>
            <w:tcW w:w="635" w:type="dxa"/>
            <w:shd w:val="clear" w:color="auto" w:fill="auto"/>
          </w:tcPr>
          <w:p w14:paraId="057508ED" w14:textId="77777777" w:rsidR="00C07442" w:rsidRDefault="00C07442" w:rsidP="00E3249C">
            <w:pPr>
              <w:rPr>
                <w:rFonts w:cstheme="minorHAnsi"/>
                <w:sz w:val="24"/>
                <w:szCs w:val="24"/>
              </w:rPr>
            </w:pPr>
            <w:r>
              <w:rPr>
                <w:rFonts w:cstheme="minorHAnsi"/>
                <w:sz w:val="24"/>
                <w:szCs w:val="24"/>
              </w:rPr>
              <w:t>11.</w:t>
            </w:r>
          </w:p>
        </w:tc>
        <w:tc>
          <w:tcPr>
            <w:tcW w:w="4040" w:type="dxa"/>
            <w:shd w:val="clear" w:color="auto" w:fill="auto"/>
          </w:tcPr>
          <w:p w14:paraId="75E42F9B" w14:textId="77777777" w:rsidR="00C07442" w:rsidRPr="0070047E" w:rsidRDefault="00C07442" w:rsidP="00E3249C">
            <w:pPr>
              <w:rPr>
                <w:rFonts w:cstheme="minorHAnsi"/>
                <w:bCs/>
                <w:sz w:val="24"/>
                <w:szCs w:val="24"/>
              </w:rPr>
            </w:pPr>
            <w:r w:rsidRPr="0070047E">
              <w:rPr>
                <w:rFonts w:cstheme="minorHAnsi"/>
                <w:bCs/>
                <w:sz w:val="24"/>
                <w:szCs w:val="24"/>
              </w:rPr>
              <w:t>Does the research involve studying, evaluating, or examining public benefit or service programs?</w:t>
            </w:r>
          </w:p>
        </w:tc>
        <w:tc>
          <w:tcPr>
            <w:tcW w:w="3600" w:type="dxa"/>
            <w:vAlign w:val="center"/>
          </w:tcPr>
          <w:p w14:paraId="4E034066"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Pr>
                <w:rFonts w:cstheme="minorHAnsi"/>
                <w:sz w:val="24"/>
                <w:szCs w:val="24"/>
              </w:rPr>
              <w:t>(if yes go to Q 11 a)</w:t>
            </w:r>
            <w:r w:rsidRPr="005F6FF7">
              <w:rPr>
                <w:rFonts w:cstheme="minorHAnsi"/>
                <w:sz w:val="24"/>
                <w:szCs w:val="24"/>
              </w:rPr>
              <w:tab/>
              <w:t>1</w:t>
            </w:r>
          </w:p>
          <w:p w14:paraId="6DCA62E4"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Pr>
                <w:rFonts w:cstheme="minorHAnsi"/>
                <w:sz w:val="24"/>
                <w:szCs w:val="24"/>
              </w:rPr>
              <w:t>(if no page end)</w:t>
            </w:r>
            <w:r w:rsidRPr="005F6FF7">
              <w:rPr>
                <w:rFonts w:cstheme="minorHAnsi"/>
                <w:sz w:val="24"/>
                <w:szCs w:val="24"/>
              </w:rPr>
              <w:tab/>
              <w:t>2</w:t>
            </w:r>
          </w:p>
        </w:tc>
        <w:tc>
          <w:tcPr>
            <w:tcW w:w="1075" w:type="dxa"/>
          </w:tcPr>
          <w:p w14:paraId="0840BCDE"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508AAEC1" w14:textId="77777777" w:rsidTr="00C07442">
        <w:tc>
          <w:tcPr>
            <w:tcW w:w="635" w:type="dxa"/>
            <w:shd w:val="clear" w:color="auto" w:fill="auto"/>
          </w:tcPr>
          <w:p w14:paraId="5728D1D0" w14:textId="77777777" w:rsidR="00C07442" w:rsidRDefault="00C07442" w:rsidP="00E3249C">
            <w:pPr>
              <w:rPr>
                <w:rFonts w:cstheme="minorHAnsi"/>
                <w:sz w:val="24"/>
                <w:szCs w:val="24"/>
              </w:rPr>
            </w:pPr>
            <w:r>
              <w:rPr>
                <w:rFonts w:cstheme="minorHAnsi"/>
                <w:sz w:val="24"/>
                <w:szCs w:val="24"/>
              </w:rPr>
              <w:t>11a</w:t>
            </w:r>
          </w:p>
        </w:tc>
        <w:tc>
          <w:tcPr>
            <w:tcW w:w="4040" w:type="dxa"/>
            <w:shd w:val="clear" w:color="auto" w:fill="auto"/>
          </w:tcPr>
          <w:p w14:paraId="5406026F" w14:textId="77777777" w:rsidR="00C07442" w:rsidRPr="0070047E" w:rsidRDefault="00C07442" w:rsidP="00E3249C">
            <w:pPr>
              <w:rPr>
                <w:rFonts w:cstheme="minorHAnsi"/>
                <w:bCs/>
                <w:sz w:val="24"/>
                <w:szCs w:val="24"/>
              </w:rPr>
            </w:pPr>
            <w:r w:rsidRPr="0070047E">
              <w:rPr>
                <w:rFonts w:cstheme="minorHAnsi"/>
                <w:bCs/>
                <w:sz w:val="24"/>
                <w:szCs w:val="24"/>
              </w:rPr>
              <w:t>(a) Is the research or demonstration project conducted or approved by the Government Department or Agency Head?</w:t>
            </w:r>
          </w:p>
        </w:tc>
        <w:tc>
          <w:tcPr>
            <w:tcW w:w="3600" w:type="dxa"/>
            <w:vAlign w:val="center"/>
          </w:tcPr>
          <w:p w14:paraId="05984F6B" w14:textId="77777777" w:rsidR="00C07442" w:rsidRDefault="008E55B2" w:rsidP="00C07442">
            <w:pPr>
              <w:tabs>
                <w:tab w:val="left" w:leader="hyphen" w:pos="3042"/>
                <w:tab w:val="left" w:leader="hyphen" w:pos="4032"/>
              </w:tabs>
              <w:spacing w:line="276" w:lineRule="auto"/>
              <w:rPr>
                <w:rFonts w:cstheme="minorHAnsi"/>
                <w:sz w:val="24"/>
                <w:szCs w:val="24"/>
              </w:rPr>
            </w:pPr>
            <w:r>
              <w:rPr>
                <w:rFonts w:cstheme="minorHAnsi"/>
                <w:sz w:val="24"/>
                <w:szCs w:val="24"/>
              </w:rPr>
              <w:tab/>
            </w:r>
          </w:p>
          <w:p w14:paraId="3F2B6F59" w14:textId="77777777" w:rsidR="008E55B2" w:rsidRPr="005F6FF7" w:rsidRDefault="008E55B2" w:rsidP="00C07442">
            <w:pPr>
              <w:tabs>
                <w:tab w:val="left" w:leader="hyphen" w:pos="3042"/>
                <w:tab w:val="left" w:leader="hyphen" w:pos="4032"/>
              </w:tabs>
              <w:spacing w:line="276" w:lineRule="auto"/>
              <w:rPr>
                <w:rFonts w:cstheme="minorHAnsi"/>
                <w:sz w:val="24"/>
                <w:szCs w:val="24"/>
              </w:rPr>
            </w:pPr>
            <w:r>
              <w:rPr>
                <w:rFonts w:cstheme="minorHAnsi"/>
                <w:sz w:val="24"/>
                <w:szCs w:val="24"/>
              </w:rPr>
              <w:tab/>
            </w:r>
          </w:p>
        </w:tc>
        <w:tc>
          <w:tcPr>
            <w:tcW w:w="1075" w:type="dxa"/>
          </w:tcPr>
          <w:p w14:paraId="005B7B02" w14:textId="77777777" w:rsidR="00C07442" w:rsidRPr="005F6FF7" w:rsidRDefault="00C07442" w:rsidP="008F26DE">
            <w:pPr>
              <w:tabs>
                <w:tab w:val="left" w:leader="hyphen" w:pos="4032"/>
              </w:tabs>
              <w:spacing w:line="276" w:lineRule="auto"/>
              <w:rPr>
                <w:rFonts w:cstheme="minorHAnsi"/>
                <w:sz w:val="24"/>
                <w:szCs w:val="24"/>
              </w:rPr>
            </w:pPr>
          </w:p>
        </w:tc>
      </w:tr>
      <w:tr w:rsidR="00C07442" w:rsidRPr="005F6FF7" w14:paraId="4498971A" w14:textId="77777777" w:rsidTr="00C07442">
        <w:tc>
          <w:tcPr>
            <w:tcW w:w="635" w:type="dxa"/>
            <w:shd w:val="clear" w:color="auto" w:fill="auto"/>
          </w:tcPr>
          <w:p w14:paraId="735EF056" w14:textId="77777777" w:rsidR="00C07442" w:rsidRDefault="00C07442" w:rsidP="00E3249C">
            <w:pPr>
              <w:rPr>
                <w:rFonts w:cstheme="minorHAnsi"/>
                <w:sz w:val="24"/>
                <w:szCs w:val="24"/>
              </w:rPr>
            </w:pPr>
            <w:r>
              <w:rPr>
                <w:rFonts w:cstheme="minorHAnsi"/>
                <w:sz w:val="24"/>
                <w:szCs w:val="24"/>
              </w:rPr>
              <w:t>12.</w:t>
            </w:r>
          </w:p>
        </w:tc>
        <w:tc>
          <w:tcPr>
            <w:tcW w:w="4040" w:type="dxa"/>
            <w:shd w:val="clear" w:color="auto" w:fill="auto"/>
          </w:tcPr>
          <w:p w14:paraId="1C3713BF" w14:textId="77777777" w:rsidR="00C07442" w:rsidRPr="0070047E" w:rsidRDefault="00C07442" w:rsidP="006F6EDD">
            <w:pPr>
              <w:shd w:val="clear" w:color="auto" w:fill="FFFFFF"/>
              <w:spacing w:after="75"/>
              <w:rPr>
                <w:rFonts w:eastAsia="Times New Roman" w:cstheme="minorHAnsi"/>
                <w:bCs/>
                <w:sz w:val="24"/>
                <w:szCs w:val="24"/>
              </w:rPr>
            </w:pPr>
            <w:r w:rsidRPr="0070047E">
              <w:rPr>
                <w:rFonts w:eastAsia="Times New Roman" w:cstheme="minorHAnsi"/>
                <w:bCs/>
                <w:sz w:val="24"/>
                <w:szCs w:val="24"/>
              </w:rPr>
              <w:t>What records, data or human biological specimens will you be using?</w:t>
            </w:r>
          </w:p>
          <w:p w14:paraId="07FD4DA6" w14:textId="77777777" w:rsidR="00C07442" w:rsidRPr="0070047E" w:rsidRDefault="00C07442" w:rsidP="006F6EDD">
            <w:pPr>
              <w:shd w:val="clear" w:color="auto" w:fill="FFFFFF"/>
              <w:spacing w:after="75"/>
              <w:rPr>
                <w:rFonts w:eastAsia="Times New Roman" w:cstheme="minorHAnsi"/>
                <w:bCs/>
                <w:sz w:val="24"/>
                <w:szCs w:val="24"/>
              </w:rPr>
            </w:pPr>
          </w:p>
          <w:p w14:paraId="1B9882D1" w14:textId="77777777" w:rsidR="00C07442" w:rsidRPr="0070047E" w:rsidRDefault="00C07442" w:rsidP="006F6EDD">
            <w:pPr>
              <w:shd w:val="clear" w:color="auto" w:fill="FFFFFF"/>
              <w:spacing w:after="75"/>
              <w:rPr>
                <w:rFonts w:eastAsia="Times New Roman" w:cstheme="minorHAnsi"/>
                <w:bCs/>
                <w:sz w:val="24"/>
                <w:szCs w:val="24"/>
              </w:rPr>
            </w:pPr>
            <w:r w:rsidRPr="0070047E">
              <w:rPr>
                <w:rFonts w:eastAsia="Times New Roman" w:cstheme="minorHAnsi"/>
                <w:bCs/>
                <w:sz w:val="24"/>
                <w:szCs w:val="24"/>
              </w:rPr>
              <w:t xml:space="preserve">[Multiple answer]  </w:t>
            </w:r>
          </w:p>
        </w:tc>
        <w:tc>
          <w:tcPr>
            <w:tcW w:w="3600" w:type="dxa"/>
            <w:vAlign w:val="center"/>
          </w:tcPr>
          <w:p w14:paraId="44DF5787"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sidRPr="007171F4">
              <w:rPr>
                <w:rFonts w:eastAsia="Times New Roman" w:cstheme="minorHAnsi"/>
                <w:color w:val="333333"/>
              </w:rPr>
              <w:t>Data already collected for another research study</w:t>
            </w:r>
            <w:r>
              <w:rPr>
                <w:rFonts w:eastAsia="Times New Roman" w:cstheme="minorHAnsi"/>
                <w:color w:val="333333"/>
              </w:rPr>
              <w:tab/>
              <w:t>1</w:t>
            </w:r>
          </w:p>
          <w:p w14:paraId="472DBA72"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sidRPr="007171F4">
              <w:rPr>
                <w:rFonts w:eastAsia="Times New Roman" w:cstheme="minorHAnsi"/>
                <w:color w:val="333333"/>
              </w:rPr>
              <w:t>Data already collected for administrative purposes (e.g. hospital discharge data)</w:t>
            </w:r>
            <w:r>
              <w:rPr>
                <w:rFonts w:eastAsia="Times New Roman" w:cstheme="minorHAnsi"/>
                <w:color w:val="333333"/>
              </w:rPr>
              <w:tab/>
              <w:t>2</w:t>
            </w:r>
          </w:p>
          <w:p w14:paraId="4056908A"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sidRPr="007171F4">
              <w:rPr>
                <w:rFonts w:eastAsia="Times New Roman" w:cstheme="minorHAnsi"/>
                <w:color w:val="333333"/>
              </w:rPr>
              <w:t>Medical records</w:t>
            </w:r>
            <w:r>
              <w:rPr>
                <w:rFonts w:eastAsia="Times New Roman" w:cstheme="minorHAnsi"/>
                <w:color w:val="333333"/>
              </w:rPr>
              <w:tab/>
              <w:t>3</w:t>
            </w:r>
          </w:p>
          <w:p w14:paraId="53F3D1E7"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sidRPr="007171F4">
              <w:rPr>
                <w:rFonts w:eastAsia="Times New Roman" w:cstheme="minorHAnsi"/>
                <w:color w:val="333333"/>
              </w:rPr>
              <w:t>Electronic information from clinical database</w:t>
            </w:r>
          </w:p>
          <w:p w14:paraId="4BC8679B"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Pr>
                <w:rFonts w:eastAsia="Times New Roman" w:cstheme="minorHAnsi"/>
                <w:color w:val="333333"/>
              </w:rPr>
              <w:tab/>
              <w:t>4</w:t>
            </w:r>
          </w:p>
          <w:p w14:paraId="623B733B" w14:textId="77777777" w:rsidR="00C07442" w:rsidRDefault="00C07442" w:rsidP="00C07442">
            <w:pPr>
              <w:tabs>
                <w:tab w:val="left" w:leader="hyphen" w:pos="3042"/>
                <w:tab w:val="left" w:leader="hyphen" w:pos="4032"/>
              </w:tabs>
              <w:spacing w:line="276" w:lineRule="auto"/>
              <w:rPr>
                <w:rFonts w:eastAsia="Times New Roman" w:cstheme="minorHAnsi"/>
                <w:color w:val="333333"/>
              </w:rPr>
            </w:pPr>
            <w:r w:rsidRPr="007171F4">
              <w:rPr>
                <w:rFonts w:eastAsia="Times New Roman" w:cstheme="minorHAnsi"/>
                <w:color w:val="333333"/>
              </w:rPr>
              <w:t xml:space="preserve">Patient specimens (tissues, blood, serum, surgical discards, </w:t>
            </w:r>
            <w:proofErr w:type="spellStart"/>
            <w:r w:rsidRPr="007171F4">
              <w:rPr>
                <w:rFonts w:eastAsia="Times New Roman" w:cstheme="minorHAnsi"/>
                <w:color w:val="333333"/>
              </w:rPr>
              <w:t>etc</w:t>
            </w:r>
            <w:proofErr w:type="spellEnd"/>
            <w:r w:rsidRPr="007171F4">
              <w:rPr>
                <w:rFonts w:eastAsia="Times New Roman" w:cstheme="minorHAnsi"/>
                <w:color w:val="333333"/>
              </w:rPr>
              <w:t>).</w:t>
            </w:r>
            <w:r>
              <w:rPr>
                <w:rFonts w:eastAsia="Times New Roman" w:cstheme="minorHAnsi"/>
                <w:color w:val="333333"/>
              </w:rPr>
              <w:tab/>
              <w:t>5</w:t>
            </w:r>
          </w:p>
          <w:p w14:paraId="1DC09B0B"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7171F4">
              <w:rPr>
                <w:rFonts w:eastAsia="Times New Roman" w:cstheme="minorHAnsi"/>
                <w:color w:val="333333"/>
              </w:rPr>
              <w:t>Other</w:t>
            </w:r>
            <w:r>
              <w:rPr>
                <w:rFonts w:eastAsia="Times New Roman" w:cstheme="minorHAnsi"/>
                <w:color w:val="333333"/>
              </w:rPr>
              <w:tab/>
              <w:t>98</w:t>
            </w:r>
          </w:p>
        </w:tc>
        <w:tc>
          <w:tcPr>
            <w:tcW w:w="1075" w:type="dxa"/>
          </w:tcPr>
          <w:p w14:paraId="0108AB19" w14:textId="77777777" w:rsidR="00C07442" w:rsidRPr="007171F4" w:rsidRDefault="00C07442" w:rsidP="008F26DE">
            <w:pPr>
              <w:tabs>
                <w:tab w:val="left" w:leader="hyphen" w:pos="4032"/>
              </w:tabs>
              <w:spacing w:line="276" w:lineRule="auto"/>
              <w:rPr>
                <w:rFonts w:eastAsia="Times New Roman" w:cstheme="minorHAnsi"/>
                <w:color w:val="333333"/>
              </w:rPr>
            </w:pPr>
          </w:p>
        </w:tc>
      </w:tr>
      <w:tr w:rsidR="00C07442" w:rsidRPr="005F6FF7" w14:paraId="7268BD8F" w14:textId="77777777" w:rsidTr="00C07442">
        <w:tc>
          <w:tcPr>
            <w:tcW w:w="635" w:type="dxa"/>
            <w:shd w:val="clear" w:color="auto" w:fill="auto"/>
          </w:tcPr>
          <w:p w14:paraId="2CE9A30E" w14:textId="77777777" w:rsidR="00C07442" w:rsidRDefault="00C07442" w:rsidP="00301D0C">
            <w:pPr>
              <w:rPr>
                <w:rFonts w:cstheme="minorHAnsi"/>
                <w:sz w:val="24"/>
                <w:szCs w:val="24"/>
              </w:rPr>
            </w:pPr>
            <w:r>
              <w:rPr>
                <w:rFonts w:cstheme="minorHAnsi"/>
                <w:sz w:val="24"/>
                <w:szCs w:val="24"/>
              </w:rPr>
              <w:t>13.</w:t>
            </w:r>
          </w:p>
        </w:tc>
        <w:tc>
          <w:tcPr>
            <w:tcW w:w="4040" w:type="dxa"/>
            <w:shd w:val="clear" w:color="auto" w:fill="auto"/>
          </w:tcPr>
          <w:p w14:paraId="1A211087" w14:textId="77777777" w:rsidR="00C07442" w:rsidRPr="0070047E" w:rsidRDefault="00C07442" w:rsidP="00301D0C">
            <w:pPr>
              <w:shd w:val="clear" w:color="auto" w:fill="FFFFFF"/>
              <w:spacing w:after="75"/>
              <w:rPr>
                <w:rFonts w:eastAsia="Times New Roman" w:cstheme="minorHAnsi"/>
                <w:bCs/>
                <w:sz w:val="24"/>
                <w:szCs w:val="24"/>
              </w:rPr>
            </w:pPr>
            <w:r w:rsidRPr="0070047E">
              <w:rPr>
                <w:rFonts w:eastAsia="Times New Roman" w:cstheme="minorHAnsi"/>
                <w:bCs/>
                <w:sz w:val="24"/>
                <w:szCs w:val="24"/>
              </w:rPr>
              <w:t>For each of the data sources describe the methods to uphold confidentiality.</w:t>
            </w:r>
          </w:p>
        </w:tc>
        <w:tc>
          <w:tcPr>
            <w:tcW w:w="3600" w:type="dxa"/>
            <w:vAlign w:val="center"/>
          </w:tcPr>
          <w:p w14:paraId="0183C69D"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37673806"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0DDD007F" w14:textId="77777777" w:rsidR="00C07442" w:rsidRPr="005F6FF7" w:rsidRDefault="00C07442" w:rsidP="008F26DE">
            <w:pPr>
              <w:tabs>
                <w:tab w:val="left" w:leader="hyphen" w:pos="4032"/>
              </w:tabs>
              <w:spacing w:line="276" w:lineRule="auto"/>
              <w:rPr>
                <w:rFonts w:cstheme="minorHAnsi"/>
                <w:sz w:val="24"/>
                <w:szCs w:val="24"/>
              </w:rPr>
            </w:pPr>
          </w:p>
        </w:tc>
      </w:tr>
    </w:tbl>
    <w:p w14:paraId="373D0458" w14:textId="77777777" w:rsidR="004F5833" w:rsidRDefault="004F5833">
      <w:r>
        <w:br w:type="page"/>
      </w:r>
    </w:p>
    <w:tbl>
      <w:tblPr>
        <w:tblStyle w:val="TableGrid"/>
        <w:tblW w:w="0" w:type="auto"/>
        <w:tblLayout w:type="fixed"/>
        <w:tblLook w:val="04A0" w:firstRow="1" w:lastRow="0" w:firstColumn="1" w:lastColumn="0" w:noHBand="0" w:noVBand="1"/>
      </w:tblPr>
      <w:tblGrid>
        <w:gridCol w:w="635"/>
        <w:gridCol w:w="4040"/>
        <w:gridCol w:w="3600"/>
        <w:gridCol w:w="1075"/>
      </w:tblGrid>
      <w:tr w:rsidR="00FF2B69" w:rsidRPr="005F6FF7" w14:paraId="38F2B2F0" w14:textId="77777777" w:rsidTr="00833AE8">
        <w:tc>
          <w:tcPr>
            <w:tcW w:w="9350" w:type="dxa"/>
            <w:gridSpan w:val="4"/>
            <w:shd w:val="clear" w:color="auto" w:fill="E7E6E6" w:themeFill="background2"/>
          </w:tcPr>
          <w:p w14:paraId="3ADC854D" w14:textId="77777777" w:rsidR="00FF2B69" w:rsidRPr="00301D0C" w:rsidRDefault="00FF2B69" w:rsidP="00301D0C">
            <w:pPr>
              <w:tabs>
                <w:tab w:val="left" w:leader="hyphen" w:pos="4032"/>
              </w:tabs>
              <w:jc w:val="center"/>
              <w:rPr>
                <w:rFonts w:eastAsia="Times New Roman" w:cstheme="minorHAnsi"/>
                <w:b/>
              </w:rPr>
            </w:pPr>
            <w:r w:rsidRPr="00301D0C">
              <w:rPr>
                <w:rFonts w:eastAsia="Times New Roman" w:cstheme="minorHAnsi"/>
                <w:b/>
              </w:rPr>
              <w:lastRenderedPageBreak/>
              <w:t>Project Details</w:t>
            </w:r>
          </w:p>
        </w:tc>
      </w:tr>
      <w:tr w:rsidR="00C07442" w:rsidRPr="005F6FF7" w14:paraId="7F21D326" w14:textId="77777777" w:rsidTr="00C07442">
        <w:trPr>
          <w:trHeight w:val="2303"/>
        </w:trPr>
        <w:tc>
          <w:tcPr>
            <w:tcW w:w="635" w:type="dxa"/>
            <w:shd w:val="clear" w:color="auto" w:fill="auto"/>
          </w:tcPr>
          <w:p w14:paraId="51C78477" w14:textId="77777777" w:rsidR="00C07442" w:rsidRDefault="00C07442" w:rsidP="00301D0C">
            <w:pPr>
              <w:rPr>
                <w:rFonts w:cstheme="minorHAnsi"/>
                <w:sz w:val="24"/>
                <w:szCs w:val="24"/>
              </w:rPr>
            </w:pPr>
            <w:r>
              <w:rPr>
                <w:rFonts w:cstheme="minorHAnsi"/>
                <w:sz w:val="24"/>
                <w:szCs w:val="24"/>
              </w:rPr>
              <w:t>1.</w:t>
            </w:r>
          </w:p>
        </w:tc>
        <w:tc>
          <w:tcPr>
            <w:tcW w:w="4040" w:type="dxa"/>
            <w:shd w:val="clear" w:color="auto" w:fill="auto"/>
          </w:tcPr>
          <w:p w14:paraId="6E31BCEB" w14:textId="77777777" w:rsidR="00C07442" w:rsidRPr="004F5DE9" w:rsidRDefault="00C07442" w:rsidP="00301D0C">
            <w:pPr>
              <w:shd w:val="clear" w:color="auto" w:fill="FFFFFF"/>
              <w:spacing w:after="75"/>
              <w:rPr>
                <w:rFonts w:eastAsia="Times New Roman" w:cstheme="minorHAnsi"/>
                <w:bCs/>
                <w:sz w:val="24"/>
                <w:szCs w:val="24"/>
              </w:rPr>
            </w:pPr>
            <w:r w:rsidRPr="004F5DE9">
              <w:rPr>
                <w:rFonts w:eastAsia="Times New Roman" w:cstheme="minorHAnsi"/>
                <w:bCs/>
                <w:sz w:val="24"/>
                <w:szCs w:val="24"/>
              </w:rPr>
              <w:t>Why are you doing this study (study rationale)?</w:t>
            </w:r>
          </w:p>
        </w:tc>
        <w:tc>
          <w:tcPr>
            <w:tcW w:w="3600" w:type="dxa"/>
          </w:tcPr>
          <w:p w14:paraId="05296E9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184945D"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63C70C6"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7BF5697"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52699FAB" w14:textId="77777777" w:rsidR="00C07442" w:rsidRPr="005F6FF7"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391F4188" w14:textId="77777777" w:rsidR="00C07442" w:rsidRDefault="00C07442" w:rsidP="001E769E">
            <w:pPr>
              <w:tabs>
                <w:tab w:val="left" w:leader="hyphen" w:pos="4032"/>
              </w:tabs>
              <w:spacing w:line="360" w:lineRule="auto"/>
              <w:rPr>
                <w:rFonts w:cstheme="minorHAnsi"/>
                <w:sz w:val="24"/>
                <w:szCs w:val="24"/>
              </w:rPr>
            </w:pPr>
          </w:p>
        </w:tc>
      </w:tr>
      <w:tr w:rsidR="00C07442" w:rsidRPr="005F6FF7" w14:paraId="7B88E2C4" w14:textId="77777777" w:rsidTr="00C07442">
        <w:tc>
          <w:tcPr>
            <w:tcW w:w="635" w:type="dxa"/>
            <w:shd w:val="clear" w:color="auto" w:fill="auto"/>
          </w:tcPr>
          <w:p w14:paraId="4FAE435A" w14:textId="77777777" w:rsidR="00C07442" w:rsidRDefault="00C07442" w:rsidP="004F5DE9">
            <w:pPr>
              <w:rPr>
                <w:rFonts w:cstheme="minorHAnsi"/>
                <w:sz w:val="24"/>
                <w:szCs w:val="24"/>
              </w:rPr>
            </w:pPr>
            <w:r>
              <w:rPr>
                <w:rFonts w:cstheme="minorHAnsi"/>
                <w:sz w:val="24"/>
                <w:szCs w:val="24"/>
              </w:rPr>
              <w:t>2.</w:t>
            </w:r>
          </w:p>
        </w:tc>
        <w:tc>
          <w:tcPr>
            <w:tcW w:w="4040" w:type="dxa"/>
            <w:shd w:val="clear" w:color="auto" w:fill="auto"/>
          </w:tcPr>
          <w:p w14:paraId="6B5AB8EC" w14:textId="77777777" w:rsidR="00C07442" w:rsidRPr="004F5DE9" w:rsidRDefault="00C07442" w:rsidP="004F5DE9">
            <w:pPr>
              <w:shd w:val="clear" w:color="auto" w:fill="FFFFFF"/>
              <w:spacing w:after="75"/>
              <w:rPr>
                <w:rFonts w:eastAsia="Times New Roman" w:cstheme="minorHAnsi"/>
                <w:b/>
                <w:sz w:val="24"/>
                <w:szCs w:val="24"/>
              </w:rPr>
            </w:pPr>
            <w:r w:rsidRPr="004F5DE9">
              <w:rPr>
                <w:rFonts w:eastAsia="Times New Roman" w:cstheme="minorHAnsi"/>
                <w:color w:val="000000"/>
                <w:sz w:val="24"/>
                <w:szCs w:val="24"/>
              </w:rPr>
              <w:t>What are your study objectives?</w:t>
            </w:r>
          </w:p>
        </w:tc>
        <w:tc>
          <w:tcPr>
            <w:tcW w:w="3600" w:type="dxa"/>
          </w:tcPr>
          <w:p w14:paraId="12751EC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22AD1F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FC605D7"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5ADACE6A"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72D9306" w14:textId="77777777" w:rsidR="00C07442" w:rsidRPr="005F6FF7"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4A6E10D7" w14:textId="77777777" w:rsidR="00C07442" w:rsidRDefault="00C07442" w:rsidP="001E769E">
            <w:pPr>
              <w:tabs>
                <w:tab w:val="left" w:leader="hyphen" w:pos="4032"/>
              </w:tabs>
              <w:spacing w:line="360" w:lineRule="auto"/>
              <w:rPr>
                <w:rFonts w:cstheme="minorHAnsi"/>
                <w:sz w:val="24"/>
                <w:szCs w:val="24"/>
              </w:rPr>
            </w:pPr>
          </w:p>
        </w:tc>
      </w:tr>
      <w:tr w:rsidR="00C07442" w:rsidRPr="005F6FF7" w14:paraId="2883CE12" w14:textId="77777777" w:rsidTr="00C07442">
        <w:tc>
          <w:tcPr>
            <w:tcW w:w="635" w:type="dxa"/>
            <w:shd w:val="clear" w:color="auto" w:fill="auto"/>
          </w:tcPr>
          <w:p w14:paraId="4D70712A" w14:textId="77777777" w:rsidR="00C07442" w:rsidRDefault="00C07442" w:rsidP="004F5DE9">
            <w:pPr>
              <w:rPr>
                <w:rFonts w:cstheme="minorHAnsi"/>
                <w:sz w:val="24"/>
                <w:szCs w:val="24"/>
              </w:rPr>
            </w:pPr>
            <w:r>
              <w:rPr>
                <w:rFonts w:cstheme="minorHAnsi"/>
                <w:sz w:val="24"/>
                <w:szCs w:val="24"/>
              </w:rPr>
              <w:t>3.</w:t>
            </w:r>
          </w:p>
        </w:tc>
        <w:tc>
          <w:tcPr>
            <w:tcW w:w="4040" w:type="dxa"/>
            <w:shd w:val="clear" w:color="auto" w:fill="auto"/>
          </w:tcPr>
          <w:p w14:paraId="6DB22AC0" w14:textId="77777777" w:rsidR="00C07442" w:rsidRPr="004F5DE9" w:rsidRDefault="00C07442" w:rsidP="004F5DE9">
            <w:pPr>
              <w:shd w:val="clear" w:color="auto" w:fill="FFFFFF"/>
              <w:spacing w:after="75"/>
              <w:rPr>
                <w:rFonts w:eastAsia="Times New Roman" w:cstheme="minorHAnsi"/>
                <w:b/>
                <w:sz w:val="24"/>
                <w:szCs w:val="24"/>
              </w:rPr>
            </w:pPr>
            <w:r w:rsidRPr="004F5DE9">
              <w:rPr>
                <w:rFonts w:eastAsia="Times New Roman" w:cstheme="minorHAnsi"/>
                <w:color w:val="000000"/>
                <w:sz w:val="24"/>
                <w:szCs w:val="24"/>
              </w:rPr>
              <w:t>Brief Summary of Proposal including methodology (&lt;100 words)</w:t>
            </w:r>
          </w:p>
        </w:tc>
        <w:tc>
          <w:tcPr>
            <w:tcW w:w="3600" w:type="dxa"/>
          </w:tcPr>
          <w:p w14:paraId="671F076D"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C6CCE3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65300A37"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F04D1F1"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6F71551" w14:textId="77777777" w:rsidR="00C07442" w:rsidRPr="005F6FF7"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7FF9AD8C" w14:textId="77777777" w:rsidR="00C07442" w:rsidRDefault="00C07442" w:rsidP="001E769E">
            <w:pPr>
              <w:tabs>
                <w:tab w:val="left" w:leader="hyphen" w:pos="4032"/>
              </w:tabs>
              <w:spacing w:line="360" w:lineRule="auto"/>
              <w:rPr>
                <w:rFonts w:cstheme="minorHAnsi"/>
                <w:sz w:val="24"/>
                <w:szCs w:val="24"/>
              </w:rPr>
            </w:pPr>
          </w:p>
        </w:tc>
      </w:tr>
      <w:tr w:rsidR="00C07442" w:rsidRPr="005F6FF7" w14:paraId="394FE272" w14:textId="77777777" w:rsidTr="00C07442">
        <w:tc>
          <w:tcPr>
            <w:tcW w:w="635" w:type="dxa"/>
            <w:shd w:val="clear" w:color="auto" w:fill="auto"/>
          </w:tcPr>
          <w:p w14:paraId="638545E7" w14:textId="77777777" w:rsidR="00C07442" w:rsidRDefault="00C07442" w:rsidP="004F5DE9">
            <w:pPr>
              <w:rPr>
                <w:rFonts w:cstheme="minorHAnsi"/>
                <w:sz w:val="24"/>
                <w:szCs w:val="24"/>
              </w:rPr>
            </w:pPr>
            <w:r>
              <w:rPr>
                <w:rFonts w:cstheme="minorHAnsi"/>
                <w:sz w:val="24"/>
                <w:szCs w:val="24"/>
              </w:rPr>
              <w:t>4.</w:t>
            </w:r>
          </w:p>
        </w:tc>
        <w:tc>
          <w:tcPr>
            <w:tcW w:w="7640" w:type="dxa"/>
            <w:gridSpan w:val="2"/>
            <w:shd w:val="clear" w:color="auto" w:fill="auto"/>
          </w:tcPr>
          <w:p w14:paraId="0AD7A60F" w14:textId="77777777" w:rsidR="00C07442" w:rsidRPr="00D20A60" w:rsidRDefault="00C07442" w:rsidP="00C07442">
            <w:pPr>
              <w:tabs>
                <w:tab w:val="left" w:leader="hyphen" w:pos="3042"/>
                <w:tab w:val="left" w:leader="hyphen" w:pos="4032"/>
              </w:tabs>
              <w:spacing w:line="360" w:lineRule="auto"/>
              <w:rPr>
                <w:rFonts w:cstheme="minorHAnsi"/>
                <w:sz w:val="24"/>
                <w:szCs w:val="24"/>
              </w:rPr>
            </w:pPr>
            <w:r w:rsidRPr="00D20A60">
              <w:rPr>
                <w:rFonts w:ascii="Helvetica" w:eastAsia="Times New Roman" w:hAnsi="Helvetica" w:cs="Times New Roman"/>
                <w:b/>
                <w:sz w:val="21"/>
                <w:szCs w:val="21"/>
              </w:rPr>
              <w:t>Study Duration?</w:t>
            </w:r>
          </w:p>
        </w:tc>
        <w:tc>
          <w:tcPr>
            <w:tcW w:w="1075" w:type="dxa"/>
          </w:tcPr>
          <w:p w14:paraId="0E0A3996" w14:textId="77777777" w:rsidR="00C07442" w:rsidRPr="001F6128" w:rsidRDefault="00C07442" w:rsidP="001E769E">
            <w:pPr>
              <w:tabs>
                <w:tab w:val="left" w:leader="hyphen" w:pos="4032"/>
              </w:tabs>
              <w:spacing w:line="360" w:lineRule="auto"/>
              <w:rPr>
                <w:rFonts w:ascii="Helvetica" w:eastAsia="Times New Roman" w:hAnsi="Helvetica" w:cs="Times New Roman"/>
                <w:b/>
                <w:sz w:val="21"/>
                <w:szCs w:val="21"/>
                <w:highlight w:val="yellow"/>
              </w:rPr>
            </w:pPr>
          </w:p>
        </w:tc>
      </w:tr>
      <w:tr w:rsidR="00C07442" w:rsidRPr="005F6FF7" w14:paraId="58C64033" w14:textId="77777777" w:rsidTr="00C07442">
        <w:tc>
          <w:tcPr>
            <w:tcW w:w="635" w:type="dxa"/>
            <w:shd w:val="clear" w:color="auto" w:fill="auto"/>
          </w:tcPr>
          <w:p w14:paraId="48AEF6AC" w14:textId="77777777" w:rsidR="00C07442" w:rsidRDefault="00C07442" w:rsidP="004F5DE9">
            <w:pPr>
              <w:rPr>
                <w:rFonts w:cstheme="minorHAnsi"/>
                <w:sz w:val="24"/>
                <w:szCs w:val="24"/>
              </w:rPr>
            </w:pPr>
          </w:p>
        </w:tc>
        <w:tc>
          <w:tcPr>
            <w:tcW w:w="4040" w:type="dxa"/>
            <w:shd w:val="clear" w:color="auto" w:fill="auto"/>
          </w:tcPr>
          <w:p w14:paraId="7B39F45B" w14:textId="77777777" w:rsidR="00C07442" w:rsidRPr="00D20A60" w:rsidRDefault="00C07442" w:rsidP="004F5DE9">
            <w:pPr>
              <w:shd w:val="clear" w:color="auto" w:fill="FFFFFF"/>
              <w:spacing w:after="75"/>
              <w:rPr>
                <w:rFonts w:eastAsia="Times New Roman" w:cstheme="minorHAnsi"/>
                <w:color w:val="000000"/>
                <w:sz w:val="24"/>
                <w:szCs w:val="24"/>
              </w:rPr>
            </w:pPr>
            <w:r w:rsidRPr="00D20A60">
              <w:rPr>
                <w:rFonts w:ascii="Helvetica" w:eastAsia="Times New Roman" w:hAnsi="Helvetica" w:cs="Times New Roman"/>
                <w:sz w:val="21"/>
                <w:szCs w:val="21"/>
              </w:rPr>
              <w:t>End date of study</w:t>
            </w:r>
          </w:p>
        </w:tc>
        <w:tc>
          <w:tcPr>
            <w:tcW w:w="3600" w:type="dxa"/>
            <w:vAlign w:val="center"/>
          </w:tcPr>
          <w:p w14:paraId="79603905" w14:textId="77777777" w:rsidR="00C07442" w:rsidRDefault="00C07442" w:rsidP="00C07442">
            <w:pPr>
              <w:tabs>
                <w:tab w:val="left" w:leader="hyphen" w:pos="3042"/>
                <w:tab w:val="left" w:leader="hyphen" w:pos="4032"/>
              </w:tabs>
              <w:spacing w:line="360" w:lineRule="auto"/>
              <w:rPr>
                <w:rFonts w:cstheme="minorHAnsi"/>
                <w:sz w:val="24"/>
                <w:szCs w:val="24"/>
              </w:rPr>
            </w:pPr>
            <w:r w:rsidRPr="005F6FF7">
              <w:rPr>
                <w:rFonts w:cstheme="minorHAnsi"/>
                <w:sz w:val="24"/>
                <w:szCs w:val="24"/>
              </w:rPr>
              <w:t>____/____/_____</w:t>
            </w:r>
          </w:p>
        </w:tc>
        <w:tc>
          <w:tcPr>
            <w:tcW w:w="1075" w:type="dxa"/>
          </w:tcPr>
          <w:p w14:paraId="7B787FA8" w14:textId="77777777" w:rsidR="00C07442" w:rsidRPr="005F6FF7" w:rsidRDefault="00C07442" w:rsidP="001715B0">
            <w:pPr>
              <w:tabs>
                <w:tab w:val="left" w:leader="hyphen" w:pos="4032"/>
              </w:tabs>
              <w:spacing w:line="360" w:lineRule="auto"/>
              <w:rPr>
                <w:rFonts w:cstheme="minorHAnsi"/>
                <w:sz w:val="24"/>
                <w:szCs w:val="24"/>
              </w:rPr>
            </w:pPr>
          </w:p>
        </w:tc>
      </w:tr>
      <w:tr w:rsidR="00C07442" w:rsidRPr="005F6FF7" w14:paraId="75CD35F0" w14:textId="77777777" w:rsidTr="00C07442">
        <w:tc>
          <w:tcPr>
            <w:tcW w:w="635" w:type="dxa"/>
            <w:shd w:val="clear" w:color="auto" w:fill="auto"/>
          </w:tcPr>
          <w:p w14:paraId="4899BB38" w14:textId="77777777" w:rsidR="00C07442" w:rsidRDefault="00C07442" w:rsidP="004F5DE9">
            <w:pPr>
              <w:rPr>
                <w:rFonts w:cstheme="minorHAnsi"/>
                <w:sz w:val="24"/>
                <w:szCs w:val="24"/>
              </w:rPr>
            </w:pPr>
          </w:p>
        </w:tc>
        <w:tc>
          <w:tcPr>
            <w:tcW w:w="4040" w:type="dxa"/>
            <w:shd w:val="clear" w:color="auto" w:fill="auto"/>
          </w:tcPr>
          <w:p w14:paraId="4CB03340"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Helvetica" w:eastAsia="Times New Roman" w:hAnsi="Helvetica" w:cs="Times New Roman"/>
                <w:sz w:val="21"/>
                <w:szCs w:val="21"/>
              </w:rPr>
              <w:t>End date of study</w:t>
            </w:r>
          </w:p>
        </w:tc>
        <w:tc>
          <w:tcPr>
            <w:tcW w:w="3600" w:type="dxa"/>
            <w:vAlign w:val="center"/>
          </w:tcPr>
          <w:p w14:paraId="1EAB0B46" w14:textId="77777777" w:rsidR="00C07442" w:rsidRDefault="00C07442" w:rsidP="00C07442">
            <w:pPr>
              <w:tabs>
                <w:tab w:val="left" w:leader="hyphen" w:pos="3042"/>
                <w:tab w:val="left" w:leader="hyphen" w:pos="4032"/>
              </w:tabs>
              <w:spacing w:line="360" w:lineRule="auto"/>
              <w:rPr>
                <w:rFonts w:cstheme="minorHAnsi"/>
                <w:sz w:val="24"/>
                <w:szCs w:val="24"/>
              </w:rPr>
            </w:pPr>
            <w:r w:rsidRPr="005F6FF7">
              <w:rPr>
                <w:rFonts w:cstheme="minorHAnsi"/>
                <w:sz w:val="24"/>
                <w:szCs w:val="24"/>
              </w:rPr>
              <w:t>____/____/_____</w:t>
            </w:r>
          </w:p>
        </w:tc>
        <w:tc>
          <w:tcPr>
            <w:tcW w:w="1075" w:type="dxa"/>
          </w:tcPr>
          <w:p w14:paraId="22DC3AEC" w14:textId="77777777" w:rsidR="00C07442" w:rsidRPr="005F6FF7" w:rsidRDefault="00C07442" w:rsidP="001715B0">
            <w:pPr>
              <w:tabs>
                <w:tab w:val="left" w:leader="hyphen" w:pos="4032"/>
              </w:tabs>
              <w:spacing w:line="360" w:lineRule="auto"/>
              <w:rPr>
                <w:rFonts w:cstheme="minorHAnsi"/>
                <w:sz w:val="24"/>
                <w:szCs w:val="24"/>
              </w:rPr>
            </w:pPr>
          </w:p>
        </w:tc>
      </w:tr>
      <w:tr w:rsidR="00C07442" w:rsidRPr="005F6FF7" w14:paraId="6AB28C9B" w14:textId="77777777" w:rsidTr="00C07442">
        <w:tc>
          <w:tcPr>
            <w:tcW w:w="635" w:type="dxa"/>
            <w:shd w:val="clear" w:color="auto" w:fill="auto"/>
          </w:tcPr>
          <w:p w14:paraId="5C9B3FF5" w14:textId="77777777" w:rsidR="00C07442" w:rsidRDefault="00C07442" w:rsidP="004F5DE9">
            <w:pPr>
              <w:rPr>
                <w:rFonts w:cstheme="minorHAnsi"/>
                <w:sz w:val="24"/>
                <w:szCs w:val="24"/>
              </w:rPr>
            </w:pPr>
          </w:p>
        </w:tc>
        <w:tc>
          <w:tcPr>
            <w:tcW w:w="4040" w:type="dxa"/>
            <w:shd w:val="clear" w:color="auto" w:fill="auto"/>
          </w:tcPr>
          <w:p w14:paraId="4AF178F0"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Helvetica" w:eastAsia="Times New Roman" w:hAnsi="Helvetica" w:cs="Times New Roman"/>
                <w:sz w:val="21"/>
                <w:szCs w:val="21"/>
              </w:rPr>
              <w:t>Total Duration (in days, weeks, months and year)</w:t>
            </w:r>
          </w:p>
        </w:tc>
        <w:tc>
          <w:tcPr>
            <w:tcW w:w="3600" w:type="dxa"/>
            <w:vAlign w:val="center"/>
          </w:tcPr>
          <w:p w14:paraId="2CB96E59" w14:textId="77777777" w:rsidR="00C07442" w:rsidRDefault="00C07442" w:rsidP="00C07442">
            <w:pPr>
              <w:tabs>
                <w:tab w:val="left" w:leader="hyphen" w:pos="3042"/>
                <w:tab w:val="left" w:leader="hyphen" w:pos="4032"/>
              </w:tabs>
              <w:spacing w:line="360" w:lineRule="auto"/>
              <w:rPr>
                <w:rFonts w:cstheme="minorHAnsi"/>
                <w:sz w:val="24"/>
                <w:szCs w:val="24"/>
              </w:rPr>
            </w:pPr>
            <w:r w:rsidRPr="005F6FF7">
              <w:rPr>
                <w:rFonts w:cstheme="minorHAnsi"/>
                <w:sz w:val="24"/>
                <w:szCs w:val="24"/>
              </w:rPr>
              <w:t>____/____/_____</w:t>
            </w:r>
          </w:p>
        </w:tc>
        <w:tc>
          <w:tcPr>
            <w:tcW w:w="1075" w:type="dxa"/>
          </w:tcPr>
          <w:p w14:paraId="60CB1A08" w14:textId="77777777" w:rsidR="00C07442" w:rsidRPr="005F6FF7" w:rsidRDefault="00C07442" w:rsidP="001715B0">
            <w:pPr>
              <w:tabs>
                <w:tab w:val="left" w:leader="hyphen" w:pos="4032"/>
              </w:tabs>
              <w:spacing w:line="360" w:lineRule="auto"/>
              <w:rPr>
                <w:rFonts w:cstheme="minorHAnsi"/>
                <w:sz w:val="24"/>
                <w:szCs w:val="24"/>
              </w:rPr>
            </w:pPr>
          </w:p>
        </w:tc>
      </w:tr>
      <w:tr w:rsidR="00C07442" w:rsidRPr="005F6FF7" w14:paraId="3067E986" w14:textId="77777777" w:rsidTr="00C07442">
        <w:tc>
          <w:tcPr>
            <w:tcW w:w="635" w:type="dxa"/>
            <w:shd w:val="clear" w:color="auto" w:fill="auto"/>
          </w:tcPr>
          <w:p w14:paraId="5EC8FF22" w14:textId="77777777" w:rsidR="00C07442" w:rsidRDefault="00C07442" w:rsidP="004F5DE9">
            <w:pPr>
              <w:rPr>
                <w:rFonts w:cstheme="minorHAnsi"/>
                <w:sz w:val="24"/>
                <w:szCs w:val="24"/>
              </w:rPr>
            </w:pPr>
            <w:r>
              <w:rPr>
                <w:rFonts w:cstheme="minorHAnsi"/>
                <w:sz w:val="24"/>
                <w:szCs w:val="24"/>
              </w:rPr>
              <w:t>5.</w:t>
            </w:r>
          </w:p>
        </w:tc>
        <w:tc>
          <w:tcPr>
            <w:tcW w:w="4040" w:type="dxa"/>
            <w:shd w:val="clear" w:color="auto" w:fill="auto"/>
          </w:tcPr>
          <w:p w14:paraId="5FF0999C"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Times New Roman" w:eastAsia="Times New Roman" w:hAnsi="Times New Roman" w:cs="Times New Roman"/>
                <w:color w:val="000000"/>
                <w:sz w:val="29"/>
                <w:szCs w:val="29"/>
              </w:rPr>
              <w:t>What is the sample size?</w:t>
            </w:r>
          </w:p>
        </w:tc>
        <w:tc>
          <w:tcPr>
            <w:tcW w:w="3600" w:type="dxa"/>
            <w:vAlign w:val="bottom"/>
          </w:tcPr>
          <w:p w14:paraId="2C41E2D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76A844E5" w14:textId="77777777" w:rsidR="00C07442" w:rsidRDefault="00C07442" w:rsidP="001715B0">
            <w:pPr>
              <w:tabs>
                <w:tab w:val="left" w:leader="hyphen" w:pos="4032"/>
              </w:tabs>
              <w:spacing w:line="360" w:lineRule="auto"/>
              <w:rPr>
                <w:rFonts w:cstheme="minorHAnsi"/>
                <w:sz w:val="24"/>
                <w:szCs w:val="24"/>
              </w:rPr>
            </w:pPr>
          </w:p>
        </w:tc>
      </w:tr>
      <w:tr w:rsidR="00C07442" w:rsidRPr="005F6FF7" w14:paraId="334CBDAF" w14:textId="77777777" w:rsidTr="00C07442">
        <w:tc>
          <w:tcPr>
            <w:tcW w:w="635" w:type="dxa"/>
            <w:shd w:val="clear" w:color="auto" w:fill="auto"/>
          </w:tcPr>
          <w:p w14:paraId="1D76758D" w14:textId="77777777" w:rsidR="00C07442" w:rsidRDefault="00C07442" w:rsidP="004F5DE9">
            <w:pPr>
              <w:rPr>
                <w:rFonts w:cstheme="minorHAnsi"/>
                <w:sz w:val="24"/>
                <w:szCs w:val="24"/>
              </w:rPr>
            </w:pPr>
            <w:r>
              <w:rPr>
                <w:rFonts w:cstheme="minorHAnsi"/>
                <w:sz w:val="24"/>
                <w:szCs w:val="24"/>
              </w:rPr>
              <w:t>6.</w:t>
            </w:r>
          </w:p>
        </w:tc>
        <w:tc>
          <w:tcPr>
            <w:tcW w:w="4040" w:type="dxa"/>
            <w:shd w:val="clear" w:color="auto" w:fill="auto"/>
          </w:tcPr>
          <w:p w14:paraId="64885AB7"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Times New Roman" w:eastAsia="Times New Roman" w:hAnsi="Times New Roman" w:cs="Times New Roman"/>
                <w:color w:val="000000"/>
                <w:sz w:val="29"/>
                <w:szCs w:val="29"/>
              </w:rPr>
              <w:t>What is the source population?</w:t>
            </w:r>
          </w:p>
        </w:tc>
        <w:tc>
          <w:tcPr>
            <w:tcW w:w="3600" w:type="dxa"/>
            <w:vAlign w:val="center"/>
          </w:tcPr>
          <w:p w14:paraId="5E0D1D0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381FB418" w14:textId="77777777" w:rsidR="00C07442" w:rsidRDefault="00C07442" w:rsidP="001715B0">
            <w:pPr>
              <w:tabs>
                <w:tab w:val="left" w:leader="hyphen" w:pos="4032"/>
              </w:tabs>
              <w:spacing w:line="360" w:lineRule="auto"/>
              <w:rPr>
                <w:rFonts w:cstheme="minorHAnsi"/>
                <w:sz w:val="24"/>
                <w:szCs w:val="24"/>
              </w:rPr>
            </w:pPr>
          </w:p>
        </w:tc>
      </w:tr>
      <w:tr w:rsidR="00C07442" w:rsidRPr="005F6FF7" w14:paraId="08A2D675" w14:textId="77777777" w:rsidTr="00C07442">
        <w:tc>
          <w:tcPr>
            <w:tcW w:w="635" w:type="dxa"/>
            <w:shd w:val="clear" w:color="auto" w:fill="auto"/>
          </w:tcPr>
          <w:p w14:paraId="2215A88F" w14:textId="77777777" w:rsidR="00C07442" w:rsidRDefault="00C07442" w:rsidP="004F5DE9">
            <w:pPr>
              <w:rPr>
                <w:rFonts w:cstheme="minorHAnsi"/>
                <w:sz w:val="24"/>
                <w:szCs w:val="24"/>
              </w:rPr>
            </w:pPr>
            <w:r>
              <w:rPr>
                <w:rFonts w:cstheme="minorHAnsi"/>
                <w:sz w:val="24"/>
                <w:szCs w:val="24"/>
              </w:rPr>
              <w:t>7.</w:t>
            </w:r>
          </w:p>
        </w:tc>
        <w:tc>
          <w:tcPr>
            <w:tcW w:w="4040" w:type="dxa"/>
            <w:shd w:val="clear" w:color="auto" w:fill="auto"/>
          </w:tcPr>
          <w:p w14:paraId="33F04274"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Times New Roman" w:eastAsia="Times New Roman" w:hAnsi="Times New Roman" w:cs="Times New Roman"/>
                <w:color w:val="000000"/>
                <w:sz w:val="29"/>
                <w:szCs w:val="29"/>
              </w:rPr>
              <w:t>What is the sampling strategy and enrolment method</w:t>
            </w:r>
          </w:p>
        </w:tc>
        <w:tc>
          <w:tcPr>
            <w:tcW w:w="3600" w:type="dxa"/>
            <w:vAlign w:val="center"/>
          </w:tcPr>
          <w:p w14:paraId="2332211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552BB3F0" w14:textId="77777777" w:rsidR="00C07442" w:rsidRDefault="00C07442" w:rsidP="001715B0">
            <w:pPr>
              <w:tabs>
                <w:tab w:val="left" w:leader="hyphen" w:pos="4032"/>
              </w:tabs>
              <w:spacing w:line="360" w:lineRule="auto"/>
              <w:rPr>
                <w:rFonts w:cstheme="minorHAnsi"/>
                <w:sz w:val="24"/>
                <w:szCs w:val="24"/>
              </w:rPr>
            </w:pPr>
          </w:p>
        </w:tc>
      </w:tr>
      <w:tr w:rsidR="00C07442" w:rsidRPr="005F6FF7" w14:paraId="1E219A74" w14:textId="77777777" w:rsidTr="00C07442">
        <w:tc>
          <w:tcPr>
            <w:tcW w:w="635" w:type="dxa"/>
            <w:shd w:val="clear" w:color="auto" w:fill="auto"/>
          </w:tcPr>
          <w:p w14:paraId="6A09F8EE" w14:textId="77777777" w:rsidR="00C07442" w:rsidRDefault="00C07442" w:rsidP="004F5DE9">
            <w:pPr>
              <w:rPr>
                <w:rFonts w:cstheme="minorHAnsi"/>
                <w:sz w:val="24"/>
                <w:szCs w:val="24"/>
              </w:rPr>
            </w:pPr>
            <w:r>
              <w:rPr>
                <w:rFonts w:cstheme="minorHAnsi"/>
                <w:sz w:val="24"/>
                <w:szCs w:val="24"/>
              </w:rPr>
              <w:t>8.</w:t>
            </w:r>
          </w:p>
        </w:tc>
        <w:tc>
          <w:tcPr>
            <w:tcW w:w="4040" w:type="dxa"/>
            <w:shd w:val="clear" w:color="auto" w:fill="auto"/>
          </w:tcPr>
          <w:p w14:paraId="1B9FA5AB" w14:textId="77777777" w:rsidR="00C07442" w:rsidRPr="00D20A60" w:rsidRDefault="00C07442" w:rsidP="004F5DE9">
            <w:pPr>
              <w:shd w:val="clear" w:color="auto" w:fill="FFFFFF"/>
              <w:spacing w:after="75"/>
              <w:rPr>
                <w:rFonts w:ascii="Helvetica" w:eastAsia="Times New Roman" w:hAnsi="Helvetica" w:cs="Times New Roman"/>
                <w:sz w:val="21"/>
                <w:szCs w:val="21"/>
              </w:rPr>
            </w:pPr>
            <w:r w:rsidRPr="00D20A60">
              <w:rPr>
                <w:rFonts w:ascii="Times New Roman" w:eastAsia="Times New Roman" w:hAnsi="Times New Roman" w:cs="Times New Roman"/>
                <w:color w:val="000000"/>
                <w:sz w:val="29"/>
                <w:szCs w:val="29"/>
              </w:rPr>
              <w:t>What is the inclusion and exclusion criteria?</w:t>
            </w:r>
          </w:p>
        </w:tc>
        <w:tc>
          <w:tcPr>
            <w:tcW w:w="3600" w:type="dxa"/>
            <w:vAlign w:val="center"/>
          </w:tcPr>
          <w:p w14:paraId="56A3577A"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535FD2AA" w14:textId="77777777" w:rsidR="00C07442" w:rsidRDefault="00C07442" w:rsidP="001715B0">
            <w:pPr>
              <w:tabs>
                <w:tab w:val="left" w:leader="hyphen" w:pos="4032"/>
              </w:tabs>
              <w:spacing w:line="360" w:lineRule="auto"/>
              <w:rPr>
                <w:rFonts w:cstheme="minorHAnsi"/>
                <w:sz w:val="24"/>
                <w:szCs w:val="24"/>
              </w:rPr>
            </w:pPr>
          </w:p>
        </w:tc>
      </w:tr>
      <w:tr w:rsidR="00C07442" w:rsidRPr="005F6FF7" w14:paraId="11D4824A" w14:textId="77777777" w:rsidTr="00C07442">
        <w:tc>
          <w:tcPr>
            <w:tcW w:w="635" w:type="dxa"/>
            <w:shd w:val="clear" w:color="auto" w:fill="auto"/>
          </w:tcPr>
          <w:p w14:paraId="0A2F0DB0" w14:textId="77777777" w:rsidR="00C07442" w:rsidRDefault="00C07442" w:rsidP="004F5DE9">
            <w:pPr>
              <w:rPr>
                <w:rFonts w:cstheme="minorHAnsi"/>
                <w:sz w:val="24"/>
                <w:szCs w:val="24"/>
              </w:rPr>
            </w:pPr>
            <w:r>
              <w:rPr>
                <w:rFonts w:cstheme="minorHAnsi"/>
                <w:sz w:val="24"/>
                <w:szCs w:val="24"/>
              </w:rPr>
              <w:t>9.</w:t>
            </w:r>
          </w:p>
        </w:tc>
        <w:tc>
          <w:tcPr>
            <w:tcW w:w="4040" w:type="dxa"/>
            <w:shd w:val="clear" w:color="auto" w:fill="auto"/>
          </w:tcPr>
          <w:p w14:paraId="4A2CDF98" w14:textId="77777777" w:rsidR="00C07442" w:rsidRDefault="00C07442" w:rsidP="004F5DE9">
            <w:pPr>
              <w:shd w:val="clear" w:color="auto" w:fill="FFFFFF"/>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Is permission needed from any higher authorities for the study?</w:t>
            </w:r>
          </w:p>
          <w:p w14:paraId="368AAF13" w14:textId="77777777" w:rsidR="00C07442" w:rsidRPr="001F6128" w:rsidRDefault="00C07442" w:rsidP="004F5DE9">
            <w:pPr>
              <w:shd w:val="clear" w:color="auto" w:fill="FFFFFF"/>
              <w:spacing w:after="75"/>
              <w:rPr>
                <w:rFonts w:ascii="Helvetica" w:eastAsia="Times New Roman" w:hAnsi="Helvetica" w:cs="Times New Roman"/>
                <w:sz w:val="21"/>
                <w:szCs w:val="21"/>
                <w:highlight w:val="yellow"/>
              </w:rPr>
            </w:pPr>
            <w:r w:rsidRPr="0062594B">
              <w:rPr>
                <w:rFonts w:ascii="Helvetica" w:eastAsia="Times New Roman" w:hAnsi="Helvetica" w:cs="Times New Roman"/>
                <w:color w:val="990000"/>
                <w:sz w:val="20"/>
                <w:szCs w:val="20"/>
              </w:rPr>
              <w:t>(school principals, facility directors, hospital or healthcare system administrators)</w:t>
            </w:r>
          </w:p>
        </w:tc>
        <w:tc>
          <w:tcPr>
            <w:tcW w:w="3600" w:type="dxa"/>
          </w:tcPr>
          <w:p w14:paraId="016B321D"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86E3D95"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83D35B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F41FEB0" w14:textId="77777777" w:rsidR="00C07442" w:rsidRDefault="00C07442" w:rsidP="001E769E">
            <w:pPr>
              <w:tabs>
                <w:tab w:val="left" w:leader="hyphen" w:pos="4032"/>
              </w:tabs>
              <w:spacing w:line="360" w:lineRule="auto"/>
              <w:rPr>
                <w:rFonts w:cstheme="minorHAnsi"/>
                <w:sz w:val="24"/>
                <w:szCs w:val="24"/>
              </w:rPr>
            </w:pPr>
          </w:p>
        </w:tc>
      </w:tr>
      <w:tr w:rsidR="00C07442" w:rsidRPr="005F6FF7" w14:paraId="468EB5AA" w14:textId="77777777" w:rsidTr="00C07442">
        <w:tc>
          <w:tcPr>
            <w:tcW w:w="635" w:type="dxa"/>
            <w:shd w:val="clear" w:color="auto" w:fill="auto"/>
          </w:tcPr>
          <w:p w14:paraId="209712A2" w14:textId="77777777" w:rsidR="00C07442" w:rsidRDefault="00C07442" w:rsidP="004F5DE9">
            <w:pPr>
              <w:rPr>
                <w:rFonts w:cstheme="minorHAnsi"/>
                <w:sz w:val="24"/>
                <w:szCs w:val="24"/>
              </w:rPr>
            </w:pPr>
            <w:r>
              <w:rPr>
                <w:rFonts w:cstheme="minorHAnsi"/>
                <w:sz w:val="24"/>
                <w:szCs w:val="24"/>
              </w:rPr>
              <w:lastRenderedPageBreak/>
              <w:t>10.</w:t>
            </w:r>
          </w:p>
        </w:tc>
        <w:tc>
          <w:tcPr>
            <w:tcW w:w="4040" w:type="dxa"/>
            <w:shd w:val="clear" w:color="auto" w:fill="auto"/>
          </w:tcPr>
          <w:p w14:paraId="5EB2A675" w14:textId="77777777" w:rsidR="00C07442" w:rsidRPr="00D20A60" w:rsidRDefault="00C07442" w:rsidP="004F5DE9">
            <w:pPr>
              <w:shd w:val="clear" w:color="auto" w:fill="FFFFFF"/>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What is the study design?</w:t>
            </w:r>
          </w:p>
        </w:tc>
        <w:tc>
          <w:tcPr>
            <w:tcW w:w="3600" w:type="dxa"/>
          </w:tcPr>
          <w:p w14:paraId="06A8B14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10A5DFFD" w14:textId="77777777" w:rsidR="00C07442" w:rsidRDefault="00C07442" w:rsidP="001E769E">
            <w:pPr>
              <w:tabs>
                <w:tab w:val="left" w:leader="hyphen" w:pos="4032"/>
              </w:tabs>
              <w:spacing w:line="360" w:lineRule="auto"/>
              <w:rPr>
                <w:rFonts w:cstheme="minorHAnsi"/>
                <w:sz w:val="24"/>
                <w:szCs w:val="24"/>
              </w:rPr>
            </w:pPr>
          </w:p>
        </w:tc>
      </w:tr>
      <w:tr w:rsidR="00C07442" w:rsidRPr="005F6FF7" w14:paraId="02F2E044" w14:textId="77777777" w:rsidTr="00C07442">
        <w:tc>
          <w:tcPr>
            <w:tcW w:w="635" w:type="dxa"/>
            <w:shd w:val="clear" w:color="auto" w:fill="auto"/>
          </w:tcPr>
          <w:p w14:paraId="6BDC22E8" w14:textId="77777777" w:rsidR="00C07442" w:rsidRDefault="00C07442" w:rsidP="004F5DE9">
            <w:pPr>
              <w:rPr>
                <w:rFonts w:cstheme="minorHAnsi"/>
                <w:sz w:val="24"/>
                <w:szCs w:val="24"/>
              </w:rPr>
            </w:pPr>
            <w:r>
              <w:rPr>
                <w:rFonts w:cstheme="minorHAnsi"/>
                <w:sz w:val="24"/>
                <w:szCs w:val="24"/>
              </w:rPr>
              <w:t>11.</w:t>
            </w:r>
          </w:p>
        </w:tc>
        <w:tc>
          <w:tcPr>
            <w:tcW w:w="4040" w:type="dxa"/>
            <w:shd w:val="clear" w:color="auto" w:fill="auto"/>
          </w:tcPr>
          <w:p w14:paraId="77340A8D" w14:textId="77777777" w:rsidR="00C07442" w:rsidRPr="00D20A60" w:rsidRDefault="00C07442" w:rsidP="004F5DE9">
            <w:pPr>
              <w:shd w:val="clear" w:color="auto" w:fill="FFFFFF"/>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What interventions / interaction will the research subject undergo if they enroll in this study? Please state in detail.</w:t>
            </w:r>
          </w:p>
        </w:tc>
        <w:tc>
          <w:tcPr>
            <w:tcW w:w="3600" w:type="dxa"/>
          </w:tcPr>
          <w:p w14:paraId="2285AF32"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D9EE142"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5334A7D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61807E0" w14:textId="77777777" w:rsidR="00C07442" w:rsidRDefault="00C07442" w:rsidP="001E769E">
            <w:pPr>
              <w:tabs>
                <w:tab w:val="left" w:leader="hyphen" w:pos="4032"/>
              </w:tabs>
              <w:spacing w:line="360" w:lineRule="auto"/>
              <w:rPr>
                <w:rFonts w:cstheme="minorHAnsi"/>
                <w:sz w:val="24"/>
                <w:szCs w:val="24"/>
              </w:rPr>
            </w:pPr>
          </w:p>
        </w:tc>
      </w:tr>
      <w:tr w:rsidR="00C07442" w:rsidRPr="005F6FF7" w14:paraId="7E508EBA" w14:textId="77777777" w:rsidTr="00C07442">
        <w:tc>
          <w:tcPr>
            <w:tcW w:w="635" w:type="dxa"/>
            <w:shd w:val="clear" w:color="auto" w:fill="auto"/>
          </w:tcPr>
          <w:p w14:paraId="3A92338C" w14:textId="77777777" w:rsidR="00C07442" w:rsidRDefault="00C07442" w:rsidP="004F5DE9">
            <w:pPr>
              <w:rPr>
                <w:rFonts w:cstheme="minorHAnsi"/>
                <w:sz w:val="24"/>
                <w:szCs w:val="24"/>
              </w:rPr>
            </w:pPr>
            <w:r>
              <w:rPr>
                <w:rFonts w:cstheme="minorHAnsi"/>
                <w:sz w:val="24"/>
                <w:szCs w:val="24"/>
              </w:rPr>
              <w:t>12.</w:t>
            </w:r>
          </w:p>
        </w:tc>
        <w:tc>
          <w:tcPr>
            <w:tcW w:w="4040" w:type="dxa"/>
            <w:shd w:val="clear" w:color="auto" w:fill="auto"/>
          </w:tcPr>
          <w:p w14:paraId="15D04719" w14:textId="47269937" w:rsidR="00C07442" w:rsidRPr="0062594B" w:rsidRDefault="00C07442" w:rsidP="004F5DE9">
            <w:pPr>
              <w:shd w:val="clear" w:color="auto" w:fill="FFFFFF"/>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 xml:space="preserve">What is the duration of an individual subject's participation, including follow-up evaluation if </w:t>
            </w:r>
            <w:del w:id="33" w:author="Hassan Naqvi" w:date="2019-03-28T10:32:00Z">
              <w:r w:rsidRPr="0062594B" w:rsidDel="00C70505">
                <w:rPr>
                  <w:rFonts w:ascii="Times New Roman" w:eastAsia="Times New Roman" w:hAnsi="Times New Roman" w:cs="Times New Roman"/>
                  <w:color w:val="000000"/>
                  <w:sz w:val="29"/>
                  <w:szCs w:val="29"/>
                </w:rPr>
                <w:delText>applicable.</w:delText>
              </w:r>
            </w:del>
            <w:ins w:id="34" w:author="Hassan Naqvi" w:date="2019-03-28T10:32:00Z">
              <w:r w:rsidR="00C70505" w:rsidRPr="0062594B">
                <w:rPr>
                  <w:rFonts w:ascii="Times New Roman" w:eastAsia="Times New Roman" w:hAnsi="Times New Roman" w:cs="Times New Roman"/>
                  <w:color w:val="000000"/>
                  <w:sz w:val="29"/>
                  <w:szCs w:val="29"/>
                </w:rPr>
                <w:t>applicable?</w:t>
              </w:r>
            </w:ins>
            <w:r w:rsidRPr="0062594B">
              <w:rPr>
                <w:rFonts w:ascii="Times New Roman" w:eastAsia="Times New Roman" w:hAnsi="Times New Roman" w:cs="Times New Roman"/>
                <w:color w:val="000000"/>
                <w:sz w:val="29"/>
                <w:szCs w:val="29"/>
              </w:rPr>
              <w:t xml:space="preserve"> Please include the number interactions with each participant.</w:t>
            </w:r>
          </w:p>
        </w:tc>
        <w:tc>
          <w:tcPr>
            <w:tcW w:w="3600" w:type="dxa"/>
          </w:tcPr>
          <w:p w14:paraId="72444E4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417B6BC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6E2B2D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1F3E47B"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74911E9E" w14:textId="77777777" w:rsidR="00C07442" w:rsidRDefault="00C07442" w:rsidP="001E769E">
            <w:pPr>
              <w:tabs>
                <w:tab w:val="left" w:leader="hyphen" w:pos="4032"/>
              </w:tabs>
              <w:spacing w:line="360" w:lineRule="auto"/>
              <w:rPr>
                <w:rFonts w:cstheme="minorHAnsi"/>
                <w:sz w:val="24"/>
                <w:szCs w:val="24"/>
              </w:rPr>
            </w:pPr>
          </w:p>
        </w:tc>
      </w:tr>
      <w:tr w:rsidR="00C07442" w:rsidRPr="005F6FF7" w14:paraId="644724A4" w14:textId="77777777" w:rsidTr="00C07442">
        <w:tc>
          <w:tcPr>
            <w:tcW w:w="635" w:type="dxa"/>
            <w:shd w:val="clear" w:color="auto" w:fill="auto"/>
          </w:tcPr>
          <w:p w14:paraId="7380752C" w14:textId="77777777" w:rsidR="00C07442" w:rsidRDefault="00C07442" w:rsidP="001715B0">
            <w:pPr>
              <w:rPr>
                <w:rFonts w:cstheme="minorHAnsi"/>
                <w:sz w:val="24"/>
                <w:szCs w:val="24"/>
              </w:rPr>
            </w:pPr>
            <w:r>
              <w:rPr>
                <w:rFonts w:cstheme="minorHAnsi"/>
                <w:sz w:val="24"/>
                <w:szCs w:val="24"/>
              </w:rPr>
              <w:t>13.</w:t>
            </w:r>
          </w:p>
        </w:tc>
        <w:tc>
          <w:tcPr>
            <w:tcW w:w="4040" w:type="dxa"/>
            <w:shd w:val="clear" w:color="auto" w:fill="auto"/>
          </w:tcPr>
          <w:p w14:paraId="221BFFB7"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F6769">
              <w:rPr>
                <w:rFonts w:ascii="Times New Roman" w:eastAsia="Times New Roman" w:hAnsi="Times New Roman" w:cs="Times New Roman"/>
                <w:sz w:val="29"/>
                <w:szCs w:val="29"/>
              </w:rPr>
              <w:t>Where will the interaction / intervention with the research participants take place?</w:t>
            </w:r>
            <w:r>
              <w:rPr>
                <w:rFonts w:ascii="Times New Roman" w:eastAsia="Times New Roman" w:hAnsi="Times New Roman" w:cs="Times New Roman"/>
                <w:color w:val="000000"/>
                <w:sz w:val="29"/>
                <w:szCs w:val="29"/>
              </w:rPr>
              <w:tab/>
            </w:r>
          </w:p>
          <w:p w14:paraId="272DC428" w14:textId="77777777" w:rsidR="00C07442" w:rsidRPr="0062594B"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Helvetica" w:eastAsia="Times New Roman" w:hAnsi="Helvetica" w:cs="Times New Roman"/>
                <w:color w:val="990000"/>
                <w:sz w:val="20"/>
                <w:szCs w:val="20"/>
              </w:rPr>
              <w:t>Describe locations where subjects will be studied, both on and off the AKU/AKUH campus</w:t>
            </w:r>
          </w:p>
        </w:tc>
        <w:tc>
          <w:tcPr>
            <w:tcW w:w="3600" w:type="dxa"/>
          </w:tcPr>
          <w:p w14:paraId="21CB009C"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3E31E7E"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B1575A1"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414E819F"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7BCF8C52" w14:textId="77777777" w:rsidR="00C07442" w:rsidRDefault="00C07442" w:rsidP="001715B0">
            <w:pPr>
              <w:tabs>
                <w:tab w:val="left" w:leader="hyphen" w:pos="4032"/>
              </w:tabs>
              <w:spacing w:line="360" w:lineRule="auto"/>
              <w:rPr>
                <w:rFonts w:cstheme="minorHAnsi"/>
                <w:sz w:val="24"/>
                <w:szCs w:val="24"/>
              </w:rPr>
            </w:pPr>
          </w:p>
        </w:tc>
      </w:tr>
      <w:tr w:rsidR="00C07442" w:rsidRPr="005F6FF7" w14:paraId="697A44C7" w14:textId="77777777" w:rsidTr="00C07442">
        <w:tc>
          <w:tcPr>
            <w:tcW w:w="635" w:type="dxa"/>
            <w:shd w:val="clear" w:color="auto" w:fill="auto"/>
          </w:tcPr>
          <w:p w14:paraId="1855955A" w14:textId="77777777" w:rsidR="00C07442" w:rsidRDefault="00C07442" w:rsidP="001715B0">
            <w:pPr>
              <w:rPr>
                <w:rFonts w:cstheme="minorHAnsi"/>
                <w:sz w:val="24"/>
                <w:szCs w:val="24"/>
              </w:rPr>
            </w:pPr>
            <w:r>
              <w:rPr>
                <w:rFonts w:cstheme="minorHAnsi"/>
                <w:sz w:val="24"/>
                <w:szCs w:val="24"/>
              </w:rPr>
              <w:t>14.</w:t>
            </w:r>
          </w:p>
        </w:tc>
        <w:tc>
          <w:tcPr>
            <w:tcW w:w="4040" w:type="dxa"/>
            <w:shd w:val="clear" w:color="auto" w:fill="auto"/>
          </w:tcPr>
          <w:p w14:paraId="264F5525"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What benefits, if any, are expected for the society from this study?</w:t>
            </w:r>
          </w:p>
        </w:tc>
        <w:tc>
          <w:tcPr>
            <w:tcW w:w="3600" w:type="dxa"/>
          </w:tcPr>
          <w:p w14:paraId="4C822FCD"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970B0A0"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334CC35"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0B8ADE2E" w14:textId="77777777" w:rsidR="00C07442" w:rsidRDefault="00C07442" w:rsidP="001715B0">
            <w:pPr>
              <w:tabs>
                <w:tab w:val="left" w:leader="hyphen" w:pos="4032"/>
              </w:tabs>
              <w:spacing w:line="360" w:lineRule="auto"/>
              <w:rPr>
                <w:rFonts w:cstheme="minorHAnsi"/>
                <w:sz w:val="24"/>
                <w:szCs w:val="24"/>
              </w:rPr>
            </w:pPr>
          </w:p>
        </w:tc>
      </w:tr>
      <w:tr w:rsidR="00C07442" w:rsidRPr="005F6FF7" w14:paraId="4F8B8893" w14:textId="77777777" w:rsidTr="00C07442">
        <w:tc>
          <w:tcPr>
            <w:tcW w:w="635" w:type="dxa"/>
            <w:shd w:val="clear" w:color="auto" w:fill="auto"/>
          </w:tcPr>
          <w:p w14:paraId="12AD7DBB" w14:textId="77777777" w:rsidR="00C07442" w:rsidRDefault="00C07442" w:rsidP="001715B0">
            <w:pPr>
              <w:rPr>
                <w:rFonts w:cstheme="minorHAnsi"/>
                <w:sz w:val="24"/>
                <w:szCs w:val="24"/>
              </w:rPr>
            </w:pPr>
            <w:r>
              <w:rPr>
                <w:rFonts w:cstheme="minorHAnsi"/>
                <w:sz w:val="24"/>
                <w:szCs w:val="24"/>
              </w:rPr>
              <w:t>15.</w:t>
            </w:r>
          </w:p>
        </w:tc>
        <w:tc>
          <w:tcPr>
            <w:tcW w:w="4040" w:type="dxa"/>
            <w:shd w:val="clear" w:color="auto" w:fill="auto"/>
          </w:tcPr>
          <w:p w14:paraId="24BD36F1"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What benefits, if any are expected for the research subjects upon participation in this study?</w:t>
            </w:r>
          </w:p>
        </w:tc>
        <w:tc>
          <w:tcPr>
            <w:tcW w:w="3600" w:type="dxa"/>
          </w:tcPr>
          <w:p w14:paraId="09F18462"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1706C5C"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0F9C736"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95C2887" w14:textId="77777777" w:rsidR="00C07442" w:rsidRDefault="00C07442" w:rsidP="001715B0">
            <w:pPr>
              <w:tabs>
                <w:tab w:val="left" w:leader="hyphen" w:pos="4032"/>
              </w:tabs>
              <w:spacing w:line="360" w:lineRule="auto"/>
              <w:rPr>
                <w:rFonts w:cstheme="minorHAnsi"/>
                <w:sz w:val="24"/>
                <w:szCs w:val="24"/>
              </w:rPr>
            </w:pPr>
          </w:p>
        </w:tc>
      </w:tr>
      <w:tr w:rsidR="00C07442" w:rsidRPr="005F6FF7" w14:paraId="23389BA8" w14:textId="77777777" w:rsidTr="00C07442">
        <w:tc>
          <w:tcPr>
            <w:tcW w:w="635" w:type="dxa"/>
            <w:shd w:val="clear" w:color="auto" w:fill="auto"/>
          </w:tcPr>
          <w:p w14:paraId="37035ED2" w14:textId="77777777" w:rsidR="00C07442" w:rsidRDefault="00C07442" w:rsidP="001715B0">
            <w:pPr>
              <w:rPr>
                <w:rFonts w:cstheme="minorHAnsi"/>
                <w:sz w:val="24"/>
                <w:szCs w:val="24"/>
              </w:rPr>
            </w:pPr>
            <w:r>
              <w:rPr>
                <w:rFonts w:cstheme="minorHAnsi"/>
                <w:sz w:val="24"/>
                <w:szCs w:val="24"/>
              </w:rPr>
              <w:t>16.</w:t>
            </w:r>
          </w:p>
        </w:tc>
        <w:tc>
          <w:tcPr>
            <w:tcW w:w="4040" w:type="dxa"/>
            <w:shd w:val="clear" w:color="auto" w:fill="auto"/>
          </w:tcPr>
          <w:p w14:paraId="17597BF4"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What benefits, if any are expected for the University upon approval of this study?</w:t>
            </w:r>
          </w:p>
        </w:tc>
        <w:tc>
          <w:tcPr>
            <w:tcW w:w="3600" w:type="dxa"/>
          </w:tcPr>
          <w:p w14:paraId="5EF4F510"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66A543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682D5695"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E5F9089" w14:textId="77777777" w:rsidR="00C07442" w:rsidRDefault="00C07442" w:rsidP="001715B0">
            <w:pPr>
              <w:tabs>
                <w:tab w:val="left" w:leader="hyphen" w:pos="4032"/>
              </w:tabs>
              <w:spacing w:line="360" w:lineRule="auto"/>
              <w:rPr>
                <w:rFonts w:cstheme="minorHAnsi"/>
                <w:sz w:val="24"/>
                <w:szCs w:val="24"/>
              </w:rPr>
            </w:pPr>
          </w:p>
        </w:tc>
      </w:tr>
      <w:tr w:rsidR="00C07442" w:rsidRPr="005F6FF7" w14:paraId="1D74F8BC" w14:textId="77777777" w:rsidTr="00C07442">
        <w:tc>
          <w:tcPr>
            <w:tcW w:w="635" w:type="dxa"/>
            <w:shd w:val="clear" w:color="auto" w:fill="auto"/>
          </w:tcPr>
          <w:p w14:paraId="4DB8453C" w14:textId="77777777" w:rsidR="00C07442" w:rsidRDefault="00C07442" w:rsidP="001715B0">
            <w:pPr>
              <w:rPr>
                <w:rFonts w:cstheme="minorHAnsi"/>
                <w:sz w:val="24"/>
                <w:szCs w:val="24"/>
              </w:rPr>
            </w:pPr>
            <w:r>
              <w:rPr>
                <w:rFonts w:cstheme="minorHAnsi"/>
                <w:sz w:val="24"/>
                <w:szCs w:val="24"/>
              </w:rPr>
              <w:t>17.</w:t>
            </w:r>
          </w:p>
        </w:tc>
        <w:tc>
          <w:tcPr>
            <w:tcW w:w="4040" w:type="dxa"/>
            <w:shd w:val="clear" w:color="auto" w:fill="auto"/>
          </w:tcPr>
          <w:p w14:paraId="3144FA65"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 xml:space="preserve">Inducements for participation. Describe all inducements to participate, monetary or non-monetary. If monetary, specify the amount and schedule for payments and if/how this will be prorated if the subject withdraws (or is withdrawn) from the study </w:t>
            </w:r>
            <w:r w:rsidRPr="00D20A60">
              <w:rPr>
                <w:rFonts w:ascii="Times New Roman" w:eastAsia="Times New Roman" w:hAnsi="Times New Roman" w:cs="Times New Roman"/>
                <w:color w:val="000000"/>
                <w:sz w:val="29"/>
                <w:szCs w:val="29"/>
              </w:rPr>
              <w:lastRenderedPageBreak/>
              <w:t>prior to completing it. For compensation in foreign currency, provide a US$ equivalent. Provide evidence that the amount is not coercive.</w:t>
            </w:r>
          </w:p>
        </w:tc>
        <w:tc>
          <w:tcPr>
            <w:tcW w:w="3600" w:type="dxa"/>
            <w:vAlign w:val="center"/>
          </w:tcPr>
          <w:p w14:paraId="3E46C83D"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lastRenderedPageBreak/>
              <w:tab/>
            </w:r>
          </w:p>
          <w:p w14:paraId="3C7C93F1"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2445ED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63F73339" w14:textId="77777777" w:rsidR="00C07442" w:rsidRDefault="00C07442" w:rsidP="001715B0">
            <w:pPr>
              <w:tabs>
                <w:tab w:val="left" w:leader="hyphen" w:pos="4032"/>
              </w:tabs>
              <w:spacing w:line="360" w:lineRule="auto"/>
              <w:rPr>
                <w:rFonts w:cstheme="minorHAnsi"/>
                <w:sz w:val="24"/>
                <w:szCs w:val="24"/>
              </w:rPr>
            </w:pPr>
          </w:p>
        </w:tc>
      </w:tr>
      <w:tr w:rsidR="00C07442" w:rsidRPr="005F6FF7" w14:paraId="25FE966F" w14:textId="77777777" w:rsidTr="00C07442">
        <w:tc>
          <w:tcPr>
            <w:tcW w:w="635" w:type="dxa"/>
            <w:shd w:val="clear" w:color="auto" w:fill="auto"/>
          </w:tcPr>
          <w:p w14:paraId="2B7714C5" w14:textId="77777777" w:rsidR="00C07442" w:rsidRDefault="00C07442" w:rsidP="001715B0">
            <w:pPr>
              <w:rPr>
                <w:rFonts w:cstheme="minorHAnsi"/>
                <w:sz w:val="24"/>
                <w:szCs w:val="24"/>
              </w:rPr>
            </w:pPr>
            <w:r>
              <w:rPr>
                <w:rFonts w:cstheme="minorHAnsi"/>
                <w:sz w:val="24"/>
                <w:szCs w:val="24"/>
              </w:rPr>
              <w:lastRenderedPageBreak/>
              <w:t>18.</w:t>
            </w:r>
          </w:p>
        </w:tc>
        <w:tc>
          <w:tcPr>
            <w:tcW w:w="4040" w:type="dxa"/>
            <w:shd w:val="clear" w:color="auto" w:fill="auto"/>
          </w:tcPr>
          <w:p w14:paraId="1264A68E"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Direct or Indirect costs to be borne by subjects. Includes child care, travel, parking, clinic fees, diagnostic and laboratory tests, drugs, devices, all professional fees, etc. If there are no costs to subjects other than their time to participate, indicate this.</w:t>
            </w:r>
          </w:p>
        </w:tc>
        <w:tc>
          <w:tcPr>
            <w:tcW w:w="3600" w:type="dxa"/>
            <w:vAlign w:val="center"/>
          </w:tcPr>
          <w:p w14:paraId="3A565906"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DA200F1"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6B0AD525"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199FE41B" w14:textId="77777777" w:rsidR="00C07442" w:rsidRDefault="00C07442" w:rsidP="001715B0">
            <w:pPr>
              <w:tabs>
                <w:tab w:val="left" w:leader="hyphen" w:pos="4032"/>
              </w:tabs>
              <w:spacing w:line="360" w:lineRule="auto"/>
              <w:rPr>
                <w:rFonts w:cstheme="minorHAnsi"/>
                <w:sz w:val="24"/>
                <w:szCs w:val="24"/>
              </w:rPr>
            </w:pPr>
          </w:p>
        </w:tc>
      </w:tr>
      <w:tr w:rsidR="00C07442" w:rsidRPr="005F6FF7" w14:paraId="2D58282A" w14:textId="77777777" w:rsidTr="00C07442">
        <w:tc>
          <w:tcPr>
            <w:tcW w:w="635" w:type="dxa"/>
            <w:shd w:val="clear" w:color="auto" w:fill="auto"/>
          </w:tcPr>
          <w:p w14:paraId="32DDE3C3" w14:textId="77777777" w:rsidR="00C07442" w:rsidRDefault="00C07442" w:rsidP="001715B0">
            <w:pPr>
              <w:rPr>
                <w:rFonts w:cstheme="minorHAnsi"/>
                <w:sz w:val="24"/>
                <w:szCs w:val="24"/>
              </w:rPr>
            </w:pPr>
            <w:r>
              <w:rPr>
                <w:rFonts w:cstheme="minorHAnsi"/>
                <w:sz w:val="24"/>
                <w:szCs w:val="24"/>
              </w:rPr>
              <w:t>19.</w:t>
            </w:r>
          </w:p>
        </w:tc>
        <w:tc>
          <w:tcPr>
            <w:tcW w:w="4040" w:type="dxa"/>
            <w:shd w:val="clear" w:color="auto" w:fill="auto"/>
          </w:tcPr>
          <w:p w14:paraId="0577759A"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List all potential risks to the participants if they enroll in this study.</w:t>
            </w:r>
          </w:p>
        </w:tc>
        <w:tc>
          <w:tcPr>
            <w:tcW w:w="3600" w:type="dxa"/>
          </w:tcPr>
          <w:p w14:paraId="52E74C8B"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E7041CC"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0398E5A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1BAF40DD" w14:textId="77777777" w:rsidR="00C07442" w:rsidRDefault="00C07442" w:rsidP="001715B0">
            <w:pPr>
              <w:tabs>
                <w:tab w:val="left" w:leader="hyphen" w:pos="4032"/>
              </w:tabs>
              <w:spacing w:line="360" w:lineRule="auto"/>
              <w:rPr>
                <w:rFonts w:cstheme="minorHAnsi"/>
                <w:sz w:val="24"/>
                <w:szCs w:val="24"/>
              </w:rPr>
            </w:pPr>
          </w:p>
        </w:tc>
      </w:tr>
      <w:tr w:rsidR="00C07442" w:rsidRPr="005F6FF7" w14:paraId="0766A27A" w14:textId="77777777" w:rsidTr="00C07442">
        <w:tc>
          <w:tcPr>
            <w:tcW w:w="635" w:type="dxa"/>
            <w:shd w:val="clear" w:color="auto" w:fill="auto"/>
          </w:tcPr>
          <w:p w14:paraId="2A09B0D8" w14:textId="77777777" w:rsidR="00C07442" w:rsidRDefault="00C07442" w:rsidP="001715B0">
            <w:pPr>
              <w:rPr>
                <w:rFonts w:cstheme="minorHAnsi"/>
                <w:sz w:val="24"/>
                <w:szCs w:val="24"/>
              </w:rPr>
            </w:pPr>
            <w:r>
              <w:rPr>
                <w:rFonts w:cstheme="minorHAnsi"/>
                <w:sz w:val="24"/>
                <w:szCs w:val="24"/>
              </w:rPr>
              <w:t>20.</w:t>
            </w:r>
          </w:p>
        </w:tc>
        <w:tc>
          <w:tcPr>
            <w:tcW w:w="4040" w:type="dxa"/>
            <w:shd w:val="clear" w:color="auto" w:fill="auto"/>
          </w:tcPr>
          <w:p w14:paraId="50D22349"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State all measures that you are taking to mitigate these risks.</w:t>
            </w:r>
          </w:p>
        </w:tc>
        <w:tc>
          <w:tcPr>
            <w:tcW w:w="3600" w:type="dxa"/>
          </w:tcPr>
          <w:p w14:paraId="28A0990A"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41BCF3A"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9E9BF8F" w14:textId="77777777" w:rsidR="00C07442" w:rsidRDefault="00C07442" w:rsidP="001715B0">
            <w:pPr>
              <w:tabs>
                <w:tab w:val="left" w:leader="hyphen" w:pos="4032"/>
              </w:tabs>
              <w:spacing w:line="360" w:lineRule="auto"/>
              <w:rPr>
                <w:rFonts w:cstheme="minorHAnsi"/>
                <w:sz w:val="24"/>
                <w:szCs w:val="24"/>
              </w:rPr>
            </w:pPr>
          </w:p>
        </w:tc>
      </w:tr>
      <w:tr w:rsidR="00C07442" w:rsidRPr="005F6FF7" w14:paraId="48D7459B" w14:textId="77777777" w:rsidTr="00C07442">
        <w:tc>
          <w:tcPr>
            <w:tcW w:w="635" w:type="dxa"/>
            <w:shd w:val="clear" w:color="auto" w:fill="auto"/>
          </w:tcPr>
          <w:p w14:paraId="0773C76A" w14:textId="77777777" w:rsidR="00C07442" w:rsidRDefault="00C07442" w:rsidP="001715B0">
            <w:pPr>
              <w:rPr>
                <w:rFonts w:cstheme="minorHAnsi"/>
                <w:sz w:val="24"/>
                <w:szCs w:val="24"/>
              </w:rPr>
            </w:pPr>
            <w:r>
              <w:rPr>
                <w:rFonts w:cstheme="minorHAnsi"/>
                <w:sz w:val="24"/>
                <w:szCs w:val="24"/>
              </w:rPr>
              <w:t>21.</w:t>
            </w:r>
          </w:p>
        </w:tc>
        <w:tc>
          <w:tcPr>
            <w:tcW w:w="4040" w:type="dxa"/>
            <w:shd w:val="clear" w:color="auto" w:fill="auto"/>
          </w:tcPr>
          <w:p w14:paraId="7FB5DD9C"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Describe procedures for maintaining confidentiality of the data you will collect or will receive.</w:t>
            </w:r>
          </w:p>
        </w:tc>
        <w:tc>
          <w:tcPr>
            <w:tcW w:w="3600" w:type="dxa"/>
          </w:tcPr>
          <w:p w14:paraId="7F039B0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485FA1BA"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7CC475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12D9CE98" w14:textId="77777777" w:rsidR="00C07442" w:rsidRDefault="00C07442" w:rsidP="001715B0">
            <w:pPr>
              <w:tabs>
                <w:tab w:val="left" w:leader="hyphen" w:pos="4032"/>
              </w:tabs>
              <w:spacing w:line="360" w:lineRule="auto"/>
              <w:rPr>
                <w:rFonts w:cstheme="minorHAnsi"/>
                <w:sz w:val="24"/>
                <w:szCs w:val="24"/>
              </w:rPr>
            </w:pPr>
          </w:p>
        </w:tc>
      </w:tr>
      <w:tr w:rsidR="00C07442" w:rsidRPr="005F6FF7" w14:paraId="4DF2912C" w14:textId="77777777" w:rsidTr="00C07442">
        <w:tc>
          <w:tcPr>
            <w:tcW w:w="635" w:type="dxa"/>
            <w:shd w:val="clear" w:color="auto" w:fill="auto"/>
          </w:tcPr>
          <w:p w14:paraId="0596217B" w14:textId="77777777" w:rsidR="00C07442" w:rsidRDefault="00C07442" w:rsidP="001715B0">
            <w:pPr>
              <w:rPr>
                <w:rFonts w:cstheme="minorHAnsi"/>
                <w:sz w:val="24"/>
                <w:szCs w:val="24"/>
              </w:rPr>
            </w:pPr>
            <w:r>
              <w:rPr>
                <w:rFonts w:cstheme="minorHAnsi"/>
                <w:sz w:val="24"/>
                <w:szCs w:val="24"/>
              </w:rPr>
              <w:t>22.</w:t>
            </w:r>
          </w:p>
        </w:tc>
        <w:tc>
          <w:tcPr>
            <w:tcW w:w="4040" w:type="dxa"/>
            <w:shd w:val="clear" w:color="auto" w:fill="auto"/>
          </w:tcPr>
          <w:p w14:paraId="6B8F1AD0"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How will soft and hard data be transmitted among research personnel?</w:t>
            </w:r>
          </w:p>
        </w:tc>
        <w:tc>
          <w:tcPr>
            <w:tcW w:w="3600" w:type="dxa"/>
          </w:tcPr>
          <w:p w14:paraId="6C048111"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Secure network</w:t>
            </w:r>
            <w:r w:rsidRPr="00D20A60">
              <w:rPr>
                <w:rFonts w:ascii="Helvetica" w:eastAsia="Times New Roman" w:hAnsi="Helvetica" w:cs="Times New Roman"/>
                <w:color w:val="333333"/>
                <w:sz w:val="21"/>
                <w:szCs w:val="21"/>
              </w:rPr>
              <w:tab/>
            </w:r>
          </w:p>
          <w:p w14:paraId="03D84B69"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Password access</w:t>
            </w:r>
            <w:r w:rsidRPr="00D20A60">
              <w:rPr>
                <w:rFonts w:ascii="Helvetica" w:eastAsia="Times New Roman" w:hAnsi="Helvetica" w:cs="Times New Roman"/>
                <w:color w:val="333333"/>
                <w:sz w:val="21"/>
                <w:szCs w:val="21"/>
              </w:rPr>
              <w:tab/>
            </w:r>
          </w:p>
          <w:p w14:paraId="1BD1B3B8"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Data encryption</w:t>
            </w:r>
            <w:r w:rsidRPr="00D20A60">
              <w:rPr>
                <w:rFonts w:ascii="Helvetica" w:eastAsia="Times New Roman" w:hAnsi="Helvetica" w:cs="Times New Roman"/>
                <w:color w:val="333333"/>
                <w:sz w:val="21"/>
                <w:szCs w:val="21"/>
              </w:rPr>
              <w:tab/>
            </w:r>
          </w:p>
          <w:p w14:paraId="56E852A3"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Password protected file(s)</w:t>
            </w:r>
            <w:r w:rsidRPr="00D20A60">
              <w:rPr>
                <w:rFonts w:ascii="Helvetica" w:eastAsia="Times New Roman" w:hAnsi="Helvetica" w:cs="Times New Roman"/>
                <w:color w:val="333333"/>
                <w:sz w:val="21"/>
                <w:szCs w:val="21"/>
              </w:rPr>
              <w:tab/>
            </w:r>
          </w:p>
          <w:p w14:paraId="29B72B48"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Automatic log-off</w:t>
            </w:r>
            <w:r w:rsidRPr="00D20A60">
              <w:rPr>
                <w:rFonts w:ascii="Helvetica" w:eastAsia="Times New Roman" w:hAnsi="Helvetica" w:cs="Times New Roman"/>
                <w:color w:val="333333"/>
                <w:sz w:val="21"/>
                <w:szCs w:val="21"/>
              </w:rPr>
              <w:tab/>
            </w:r>
          </w:p>
          <w:p w14:paraId="73042A7E"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Data de-identified by research team</w:t>
            </w:r>
            <w:r w:rsidRPr="00D20A60">
              <w:rPr>
                <w:rFonts w:ascii="Helvetica" w:eastAsia="Times New Roman" w:hAnsi="Helvetica" w:cs="Times New Roman"/>
                <w:color w:val="333333"/>
                <w:sz w:val="21"/>
                <w:szCs w:val="21"/>
              </w:rPr>
              <w:tab/>
            </w:r>
          </w:p>
          <w:p w14:paraId="01DF0C9A"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Locked cabinet</w:t>
            </w:r>
            <w:r w:rsidRPr="00D20A60">
              <w:rPr>
                <w:rFonts w:ascii="Helvetica" w:eastAsia="Times New Roman" w:hAnsi="Helvetica" w:cs="Times New Roman"/>
                <w:color w:val="333333"/>
                <w:sz w:val="21"/>
                <w:szCs w:val="21"/>
              </w:rPr>
              <w:tab/>
            </w:r>
          </w:p>
          <w:p w14:paraId="64F327EA" w14:textId="77777777" w:rsidR="00C07442" w:rsidRPr="00D20A60" w:rsidRDefault="00C07442" w:rsidP="00C07442">
            <w:pPr>
              <w:tabs>
                <w:tab w:val="left" w:leader="hyphen" w:pos="3042"/>
                <w:tab w:val="left" w:leader="hyphen" w:pos="4032"/>
              </w:tabs>
              <w:spacing w:line="360" w:lineRule="auto"/>
              <w:rPr>
                <w:rFonts w:ascii="Helvetica" w:eastAsia="Times New Roman" w:hAnsi="Helvetica" w:cs="Times New Roman"/>
                <w:color w:val="333333"/>
                <w:sz w:val="21"/>
                <w:szCs w:val="21"/>
              </w:rPr>
            </w:pPr>
            <w:r w:rsidRPr="00D20A60">
              <w:rPr>
                <w:rFonts w:ascii="Helvetica" w:eastAsia="Times New Roman" w:hAnsi="Helvetica" w:cs="Times New Roman"/>
                <w:color w:val="333333"/>
                <w:sz w:val="21"/>
                <w:szCs w:val="21"/>
              </w:rPr>
              <w:t>Data coded by research team with a master list secured and kept separately</w:t>
            </w:r>
            <w:r w:rsidRPr="00D20A60">
              <w:rPr>
                <w:rFonts w:ascii="Helvetica" w:eastAsia="Times New Roman" w:hAnsi="Helvetica" w:cs="Times New Roman"/>
                <w:color w:val="333333"/>
                <w:sz w:val="21"/>
                <w:szCs w:val="21"/>
              </w:rPr>
              <w:tab/>
            </w:r>
          </w:p>
          <w:p w14:paraId="5F4F3026" w14:textId="77777777" w:rsidR="00C07442" w:rsidRPr="00D20A60" w:rsidRDefault="00C07442" w:rsidP="00C07442">
            <w:pPr>
              <w:tabs>
                <w:tab w:val="left" w:leader="hyphen" w:pos="3042"/>
                <w:tab w:val="left" w:leader="hyphen" w:pos="4032"/>
              </w:tabs>
              <w:spacing w:line="360" w:lineRule="auto"/>
              <w:rPr>
                <w:rFonts w:cstheme="minorHAnsi"/>
                <w:sz w:val="24"/>
                <w:szCs w:val="24"/>
              </w:rPr>
            </w:pPr>
            <w:r w:rsidRPr="00D20A60">
              <w:rPr>
                <w:rFonts w:ascii="Helvetica" w:eastAsia="Times New Roman" w:hAnsi="Helvetica" w:cs="Times New Roman"/>
                <w:color w:val="333333"/>
                <w:sz w:val="21"/>
                <w:szCs w:val="21"/>
              </w:rPr>
              <w:t>Others please specify</w:t>
            </w:r>
            <w:r w:rsidRPr="00D20A60">
              <w:rPr>
                <w:rFonts w:ascii="Helvetica" w:eastAsia="Times New Roman" w:hAnsi="Helvetica" w:cs="Times New Roman"/>
                <w:color w:val="333333"/>
                <w:sz w:val="21"/>
                <w:szCs w:val="21"/>
              </w:rPr>
              <w:tab/>
            </w:r>
          </w:p>
        </w:tc>
        <w:tc>
          <w:tcPr>
            <w:tcW w:w="1075" w:type="dxa"/>
          </w:tcPr>
          <w:p w14:paraId="7BF7011C" w14:textId="77777777" w:rsidR="00C07442" w:rsidRPr="009D0851" w:rsidRDefault="00C07442" w:rsidP="001715B0">
            <w:pPr>
              <w:tabs>
                <w:tab w:val="left" w:leader="hyphen" w:pos="4032"/>
              </w:tabs>
              <w:spacing w:line="360" w:lineRule="auto"/>
              <w:rPr>
                <w:rFonts w:ascii="Helvetica" w:eastAsia="Times New Roman" w:hAnsi="Helvetica" w:cs="Times New Roman"/>
                <w:color w:val="333333"/>
                <w:sz w:val="21"/>
                <w:szCs w:val="21"/>
                <w:highlight w:val="yellow"/>
              </w:rPr>
            </w:pPr>
          </w:p>
        </w:tc>
      </w:tr>
      <w:tr w:rsidR="00C07442" w:rsidRPr="005F6FF7" w14:paraId="3AE33554" w14:textId="77777777" w:rsidTr="00C07442">
        <w:tc>
          <w:tcPr>
            <w:tcW w:w="635" w:type="dxa"/>
            <w:shd w:val="clear" w:color="auto" w:fill="auto"/>
          </w:tcPr>
          <w:p w14:paraId="6DB82484" w14:textId="77777777" w:rsidR="00C07442" w:rsidRDefault="00C07442" w:rsidP="001715B0">
            <w:pPr>
              <w:rPr>
                <w:rFonts w:cstheme="minorHAnsi"/>
                <w:sz w:val="24"/>
                <w:szCs w:val="24"/>
              </w:rPr>
            </w:pPr>
            <w:r>
              <w:rPr>
                <w:rFonts w:cstheme="minorHAnsi"/>
                <w:sz w:val="24"/>
                <w:szCs w:val="24"/>
              </w:rPr>
              <w:lastRenderedPageBreak/>
              <w:t>23.</w:t>
            </w:r>
          </w:p>
        </w:tc>
        <w:tc>
          <w:tcPr>
            <w:tcW w:w="4040" w:type="dxa"/>
            <w:shd w:val="clear" w:color="auto" w:fill="auto"/>
          </w:tcPr>
          <w:p w14:paraId="4C5DCC7F"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With whom will the data be shared outside the immediate AKU research team? For each, explain confidentiality measures.</w:t>
            </w:r>
          </w:p>
        </w:tc>
        <w:tc>
          <w:tcPr>
            <w:tcW w:w="3600" w:type="dxa"/>
          </w:tcPr>
          <w:p w14:paraId="457AF762"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19713CE0"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83921C9"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32D1EFA4" w14:textId="77777777" w:rsidR="00C07442" w:rsidRDefault="00C07442" w:rsidP="001715B0">
            <w:pPr>
              <w:tabs>
                <w:tab w:val="left" w:leader="hyphen" w:pos="4032"/>
              </w:tabs>
              <w:spacing w:line="360" w:lineRule="auto"/>
              <w:rPr>
                <w:rFonts w:cstheme="minorHAnsi"/>
                <w:sz w:val="24"/>
                <w:szCs w:val="24"/>
              </w:rPr>
            </w:pPr>
          </w:p>
        </w:tc>
      </w:tr>
      <w:tr w:rsidR="00C07442" w:rsidRPr="005F6FF7" w14:paraId="23F32BD6" w14:textId="77777777" w:rsidTr="00C07442">
        <w:tc>
          <w:tcPr>
            <w:tcW w:w="635" w:type="dxa"/>
            <w:shd w:val="clear" w:color="auto" w:fill="auto"/>
          </w:tcPr>
          <w:p w14:paraId="3981ADAF" w14:textId="77777777" w:rsidR="00C07442" w:rsidRDefault="00C07442" w:rsidP="001715B0">
            <w:pPr>
              <w:rPr>
                <w:rFonts w:cstheme="minorHAnsi"/>
                <w:sz w:val="24"/>
                <w:szCs w:val="24"/>
              </w:rPr>
            </w:pPr>
            <w:r>
              <w:rPr>
                <w:rFonts w:cstheme="minorHAnsi"/>
                <w:sz w:val="24"/>
                <w:szCs w:val="24"/>
              </w:rPr>
              <w:t>24.</w:t>
            </w:r>
          </w:p>
        </w:tc>
        <w:tc>
          <w:tcPr>
            <w:tcW w:w="4040" w:type="dxa"/>
            <w:shd w:val="clear" w:color="auto" w:fill="auto"/>
          </w:tcPr>
          <w:p w14:paraId="3EF0E811"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Will data be transferred outside this country?</w:t>
            </w:r>
          </w:p>
        </w:tc>
        <w:tc>
          <w:tcPr>
            <w:tcW w:w="3600" w:type="dxa"/>
            <w:vAlign w:val="center"/>
          </w:tcPr>
          <w:p w14:paraId="3B03B7AE"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18AA7072"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5DA87DE9" w14:textId="77777777" w:rsidR="00C07442" w:rsidRPr="005F6FF7" w:rsidRDefault="00C07442" w:rsidP="001715B0">
            <w:pPr>
              <w:tabs>
                <w:tab w:val="left" w:leader="hyphen" w:pos="4032"/>
              </w:tabs>
              <w:spacing w:line="276" w:lineRule="auto"/>
              <w:rPr>
                <w:rFonts w:cstheme="minorHAnsi"/>
                <w:sz w:val="24"/>
                <w:szCs w:val="24"/>
              </w:rPr>
            </w:pPr>
          </w:p>
        </w:tc>
      </w:tr>
      <w:tr w:rsidR="00C07442" w:rsidRPr="005F6FF7" w14:paraId="052BF0AE" w14:textId="77777777" w:rsidTr="00C07442">
        <w:tc>
          <w:tcPr>
            <w:tcW w:w="635" w:type="dxa"/>
            <w:shd w:val="clear" w:color="auto" w:fill="auto"/>
          </w:tcPr>
          <w:p w14:paraId="42E58290" w14:textId="77777777" w:rsidR="00C07442" w:rsidRDefault="00C07442" w:rsidP="001715B0">
            <w:pPr>
              <w:rPr>
                <w:rFonts w:cstheme="minorHAnsi"/>
                <w:sz w:val="24"/>
                <w:szCs w:val="24"/>
              </w:rPr>
            </w:pPr>
            <w:r>
              <w:rPr>
                <w:rFonts w:cstheme="minorHAnsi"/>
                <w:sz w:val="24"/>
                <w:szCs w:val="24"/>
              </w:rPr>
              <w:t>24a.</w:t>
            </w:r>
          </w:p>
        </w:tc>
        <w:tc>
          <w:tcPr>
            <w:tcW w:w="4040" w:type="dxa"/>
            <w:shd w:val="clear" w:color="auto" w:fill="auto"/>
          </w:tcPr>
          <w:p w14:paraId="79CEB5A3"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eastAsia="Times New Roman" w:cstheme="minorHAnsi"/>
                <w:b/>
                <w:color w:val="333333"/>
              </w:rPr>
              <w:t>Are data transfer agreements in place?</w:t>
            </w:r>
          </w:p>
        </w:tc>
        <w:tc>
          <w:tcPr>
            <w:tcW w:w="3600" w:type="dxa"/>
            <w:vAlign w:val="center"/>
          </w:tcPr>
          <w:p w14:paraId="0A1B1A91"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cstheme="minorHAnsi"/>
                <w:sz w:val="24"/>
                <w:szCs w:val="24"/>
              </w:rPr>
              <w:t>Yes</w:t>
            </w:r>
            <w:r w:rsidRPr="00C61C66">
              <w:rPr>
                <w:rFonts w:cstheme="minorHAnsi"/>
                <w:sz w:val="24"/>
                <w:szCs w:val="24"/>
              </w:rPr>
              <w:tab/>
              <w:t>1</w:t>
            </w:r>
          </w:p>
          <w:p w14:paraId="4CD6D2F7"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cstheme="minorHAnsi"/>
                <w:sz w:val="24"/>
                <w:szCs w:val="24"/>
              </w:rPr>
              <w:t xml:space="preserve">No </w:t>
            </w:r>
            <w:r w:rsidRPr="00C61C66">
              <w:rPr>
                <w:rFonts w:cstheme="minorHAnsi"/>
                <w:sz w:val="24"/>
                <w:szCs w:val="24"/>
              </w:rPr>
              <w:tab/>
              <w:t>2</w:t>
            </w:r>
          </w:p>
          <w:p w14:paraId="68682099"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eastAsia="Times New Roman" w:cstheme="minorHAnsi"/>
                <w:color w:val="333333"/>
              </w:rPr>
              <w:t>In process</w:t>
            </w:r>
            <w:r w:rsidRPr="00C61C66">
              <w:rPr>
                <w:rFonts w:eastAsia="Times New Roman" w:cstheme="minorHAnsi"/>
                <w:color w:val="333333"/>
              </w:rPr>
              <w:tab/>
              <w:t>3</w:t>
            </w:r>
          </w:p>
        </w:tc>
        <w:tc>
          <w:tcPr>
            <w:tcW w:w="1075" w:type="dxa"/>
          </w:tcPr>
          <w:p w14:paraId="7DB789BC" w14:textId="77777777" w:rsidR="00C07442" w:rsidRPr="00C61C66" w:rsidRDefault="00C07442" w:rsidP="001715B0">
            <w:pPr>
              <w:tabs>
                <w:tab w:val="left" w:leader="hyphen" w:pos="4032"/>
              </w:tabs>
              <w:spacing w:line="276" w:lineRule="auto"/>
              <w:rPr>
                <w:rFonts w:cstheme="minorHAnsi"/>
                <w:sz w:val="24"/>
                <w:szCs w:val="24"/>
              </w:rPr>
            </w:pPr>
          </w:p>
        </w:tc>
      </w:tr>
      <w:tr w:rsidR="00C07442" w:rsidRPr="005F6FF7" w14:paraId="4D62587B" w14:textId="77777777" w:rsidTr="00C07442">
        <w:tc>
          <w:tcPr>
            <w:tcW w:w="635" w:type="dxa"/>
            <w:shd w:val="clear" w:color="auto" w:fill="auto"/>
          </w:tcPr>
          <w:p w14:paraId="01BCEE99" w14:textId="77777777" w:rsidR="00C07442" w:rsidRDefault="00C07442" w:rsidP="001715B0">
            <w:pPr>
              <w:rPr>
                <w:rFonts w:cstheme="minorHAnsi"/>
                <w:sz w:val="24"/>
                <w:szCs w:val="24"/>
              </w:rPr>
            </w:pPr>
            <w:r>
              <w:rPr>
                <w:rFonts w:cstheme="minorHAnsi"/>
                <w:sz w:val="24"/>
                <w:szCs w:val="24"/>
              </w:rPr>
              <w:t>25.</w:t>
            </w:r>
          </w:p>
        </w:tc>
        <w:tc>
          <w:tcPr>
            <w:tcW w:w="4040" w:type="dxa"/>
            <w:shd w:val="clear" w:color="auto" w:fill="auto"/>
          </w:tcPr>
          <w:p w14:paraId="481A1D94"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Will human biological samples be transferred outside this country?</w:t>
            </w:r>
          </w:p>
        </w:tc>
        <w:tc>
          <w:tcPr>
            <w:tcW w:w="3600" w:type="dxa"/>
            <w:vAlign w:val="center"/>
          </w:tcPr>
          <w:p w14:paraId="2CED80E0"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2E75CE25"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787220D4" w14:textId="77777777" w:rsidR="00C07442" w:rsidRPr="005F6FF7" w:rsidRDefault="00C07442" w:rsidP="001715B0">
            <w:pPr>
              <w:tabs>
                <w:tab w:val="left" w:leader="hyphen" w:pos="4032"/>
              </w:tabs>
              <w:spacing w:line="276" w:lineRule="auto"/>
              <w:rPr>
                <w:rFonts w:cstheme="minorHAnsi"/>
                <w:sz w:val="24"/>
                <w:szCs w:val="24"/>
              </w:rPr>
            </w:pPr>
          </w:p>
        </w:tc>
      </w:tr>
      <w:tr w:rsidR="00C07442" w:rsidRPr="005F6FF7" w14:paraId="4A5CCA83" w14:textId="77777777" w:rsidTr="00C07442">
        <w:tc>
          <w:tcPr>
            <w:tcW w:w="635" w:type="dxa"/>
            <w:shd w:val="clear" w:color="auto" w:fill="auto"/>
          </w:tcPr>
          <w:p w14:paraId="50E93D13" w14:textId="77777777" w:rsidR="00C07442" w:rsidRDefault="00C07442" w:rsidP="001715B0">
            <w:pPr>
              <w:rPr>
                <w:rFonts w:cstheme="minorHAnsi"/>
                <w:sz w:val="24"/>
                <w:szCs w:val="24"/>
              </w:rPr>
            </w:pPr>
            <w:r>
              <w:rPr>
                <w:rFonts w:cstheme="minorHAnsi"/>
                <w:sz w:val="24"/>
                <w:szCs w:val="24"/>
              </w:rPr>
              <w:t>25a.</w:t>
            </w:r>
          </w:p>
        </w:tc>
        <w:tc>
          <w:tcPr>
            <w:tcW w:w="4040" w:type="dxa"/>
            <w:shd w:val="clear" w:color="auto" w:fill="auto"/>
          </w:tcPr>
          <w:p w14:paraId="1ED8EC4E"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eastAsia="Times New Roman" w:cstheme="minorHAnsi"/>
                <w:b/>
                <w:color w:val="333333"/>
              </w:rPr>
              <w:t>Are data transfer agreements in place?</w:t>
            </w:r>
          </w:p>
        </w:tc>
        <w:tc>
          <w:tcPr>
            <w:tcW w:w="3600" w:type="dxa"/>
            <w:vAlign w:val="center"/>
          </w:tcPr>
          <w:p w14:paraId="02EE1D1E"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cstheme="minorHAnsi"/>
                <w:sz w:val="24"/>
                <w:szCs w:val="24"/>
              </w:rPr>
              <w:t>Yes</w:t>
            </w:r>
            <w:r w:rsidRPr="00C61C66">
              <w:rPr>
                <w:rFonts w:cstheme="minorHAnsi"/>
                <w:sz w:val="24"/>
                <w:szCs w:val="24"/>
              </w:rPr>
              <w:tab/>
              <w:t>1</w:t>
            </w:r>
          </w:p>
          <w:p w14:paraId="03DFC4E5"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cstheme="minorHAnsi"/>
                <w:sz w:val="24"/>
                <w:szCs w:val="24"/>
              </w:rPr>
              <w:t xml:space="preserve">No </w:t>
            </w:r>
            <w:r w:rsidRPr="00C61C66">
              <w:rPr>
                <w:rFonts w:cstheme="minorHAnsi"/>
                <w:sz w:val="24"/>
                <w:szCs w:val="24"/>
              </w:rPr>
              <w:tab/>
              <w:t>2</w:t>
            </w:r>
          </w:p>
          <w:p w14:paraId="3A913320" w14:textId="77777777" w:rsidR="00C07442" w:rsidRPr="00C61C66" w:rsidRDefault="00C07442" w:rsidP="00C07442">
            <w:pPr>
              <w:tabs>
                <w:tab w:val="left" w:leader="hyphen" w:pos="3042"/>
                <w:tab w:val="left" w:leader="hyphen" w:pos="4032"/>
              </w:tabs>
              <w:spacing w:line="276" w:lineRule="auto"/>
              <w:rPr>
                <w:rFonts w:cstheme="minorHAnsi"/>
                <w:sz w:val="24"/>
                <w:szCs w:val="24"/>
              </w:rPr>
            </w:pPr>
            <w:r w:rsidRPr="00C61C66">
              <w:rPr>
                <w:rFonts w:eastAsia="Times New Roman" w:cstheme="minorHAnsi"/>
                <w:color w:val="333333"/>
              </w:rPr>
              <w:t>In process</w:t>
            </w:r>
            <w:r w:rsidRPr="00C61C66">
              <w:rPr>
                <w:rFonts w:eastAsia="Times New Roman" w:cstheme="minorHAnsi"/>
                <w:color w:val="333333"/>
              </w:rPr>
              <w:tab/>
              <w:t>3</w:t>
            </w:r>
          </w:p>
        </w:tc>
        <w:tc>
          <w:tcPr>
            <w:tcW w:w="1075" w:type="dxa"/>
          </w:tcPr>
          <w:p w14:paraId="6F632A5B" w14:textId="77777777" w:rsidR="00C07442" w:rsidRPr="00C61C66" w:rsidRDefault="00C07442" w:rsidP="001715B0">
            <w:pPr>
              <w:tabs>
                <w:tab w:val="left" w:leader="hyphen" w:pos="4032"/>
              </w:tabs>
              <w:spacing w:line="276" w:lineRule="auto"/>
              <w:rPr>
                <w:rFonts w:cstheme="minorHAnsi"/>
                <w:sz w:val="24"/>
                <w:szCs w:val="24"/>
              </w:rPr>
            </w:pPr>
          </w:p>
        </w:tc>
      </w:tr>
      <w:tr w:rsidR="00C07442" w:rsidRPr="005F6FF7" w14:paraId="55D76A76" w14:textId="77777777" w:rsidTr="00C07442">
        <w:tc>
          <w:tcPr>
            <w:tcW w:w="635" w:type="dxa"/>
            <w:shd w:val="clear" w:color="auto" w:fill="auto"/>
          </w:tcPr>
          <w:p w14:paraId="64D1DB54" w14:textId="77777777" w:rsidR="00C07442" w:rsidRDefault="00C07442" w:rsidP="001715B0">
            <w:pPr>
              <w:rPr>
                <w:rFonts w:cstheme="minorHAnsi"/>
                <w:sz w:val="24"/>
                <w:szCs w:val="24"/>
              </w:rPr>
            </w:pPr>
            <w:r>
              <w:rPr>
                <w:rFonts w:cstheme="minorHAnsi"/>
                <w:sz w:val="24"/>
                <w:szCs w:val="24"/>
              </w:rPr>
              <w:t>26.</w:t>
            </w:r>
          </w:p>
        </w:tc>
        <w:tc>
          <w:tcPr>
            <w:tcW w:w="4040" w:type="dxa"/>
            <w:shd w:val="clear" w:color="auto" w:fill="auto"/>
          </w:tcPr>
          <w:p w14:paraId="61D81A41" w14:textId="77777777" w:rsidR="00C07442" w:rsidRPr="00D20A60"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D20A60">
              <w:rPr>
                <w:rFonts w:ascii="Times New Roman" w:eastAsia="Times New Roman" w:hAnsi="Times New Roman" w:cs="Times New Roman"/>
                <w:color w:val="000000"/>
                <w:sz w:val="29"/>
                <w:szCs w:val="29"/>
              </w:rPr>
              <w:t>Will subjects' specimens be stored for future research?</w:t>
            </w:r>
          </w:p>
        </w:tc>
        <w:tc>
          <w:tcPr>
            <w:tcW w:w="3600" w:type="dxa"/>
            <w:vAlign w:val="center"/>
          </w:tcPr>
          <w:p w14:paraId="3A74094E"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1095B913"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5AE9C92B" w14:textId="77777777" w:rsidR="00C07442" w:rsidRPr="005F6FF7" w:rsidRDefault="00C07442" w:rsidP="001715B0">
            <w:pPr>
              <w:tabs>
                <w:tab w:val="left" w:leader="hyphen" w:pos="4032"/>
              </w:tabs>
              <w:spacing w:line="276" w:lineRule="auto"/>
              <w:rPr>
                <w:rFonts w:cstheme="minorHAnsi"/>
                <w:sz w:val="24"/>
                <w:szCs w:val="24"/>
              </w:rPr>
            </w:pPr>
          </w:p>
        </w:tc>
      </w:tr>
      <w:tr w:rsidR="00C07442" w:rsidRPr="005F6FF7" w14:paraId="6656208B" w14:textId="77777777" w:rsidTr="00C07442">
        <w:tc>
          <w:tcPr>
            <w:tcW w:w="635" w:type="dxa"/>
            <w:shd w:val="clear" w:color="auto" w:fill="auto"/>
          </w:tcPr>
          <w:p w14:paraId="441C03AA" w14:textId="77777777" w:rsidR="00C07442" w:rsidRDefault="00C07442" w:rsidP="001715B0">
            <w:pPr>
              <w:rPr>
                <w:rFonts w:cstheme="minorHAnsi"/>
                <w:sz w:val="24"/>
                <w:szCs w:val="24"/>
              </w:rPr>
            </w:pPr>
          </w:p>
        </w:tc>
        <w:tc>
          <w:tcPr>
            <w:tcW w:w="4040" w:type="dxa"/>
            <w:shd w:val="clear" w:color="auto" w:fill="auto"/>
          </w:tcPr>
          <w:p w14:paraId="01C55F96"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Describe your plans for disposition of data or human biological specimens that are identifiable in any way (directly or via indirect codes) once the study has ended.</w:t>
            </w:r>
          </w:p>
        </w:tc>
        <w:tc>
          <w:tcPr>
            <w:tcW w:w="3600" w:type="dxa"/>
            <w:vAlign w:val="center"/>
          </w:tcPr>
          <w:p w14:paraId="0BF0B445"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C40661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D98E1C7"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D1A55B1" w14:textId="77777777" w:rsidR="00C07442" w:rsidRDefault="00C07442" w:rsidP="001715B0">
            <w:pPr>
              <w:tabs>
                <w:tab w:val="left" w:leader="hyphen" w:pos="4032"/>
              </w:tabs>
              <w:spacing w:line="360" w:lineRule="auto"/>
              <w:rPr>
                <w:rFonts w:cstheme="minorHAnsi"/>
                <w:sz w:val="24"/>
                <w:szCs w:val="24"/>
              </w:rPr>
            </w:pPr>
          </w:p>
        </w:tc>
      </w:tr>
      <w:tr w:rsidR="0084520D" w:rsidRPr="005F6FF7" w14:paraId="49DB57B3" w14:textId="77777777" w:rsidTr="0084520D">
        <w:trPr>
          <w:trHeight w:val="395"/>
        </w:trPr>
        <w:tc>
          <w:tcPr>
            <w:tcW w:w="9350" w:type="dxa"/>
            <w:gridSpan w:val="4"/>
            <w:shd w:val="clear" w:color="auto" w:fill="E7E6E6" w:themeFill="background2"/>
          </w:tcPr>
          <w:p w14:paraId="112B6C03" w14:textId="77777777" w:rsidR="0084520D" w:rsidRPr="0029328B" w:rsidRDefault="0084520D" w:rsidP="00AC490E">
            <w:pPr>
              <w:tabs>
                <w:tab w:val="left" w:leader="hyphen" w:pos="4032"/>
              </w:tabs>
              <w:jc w:val="right"/>
              <w:rPr>
                <w:rFonts w:cstheme="minorHAnsi"/>
                <w:b/>
                <w:bCs/>
                <w:sz w:val="24"/>
                <w:szCs w:val="24"/>
              </w:rPr>
            </w:pPr>
            <w:r w:rsidRPr="0084520D">
              <w:rPr>
                <w:rFonts w:cstheme="minorHAnsi"/>
                <w:b/>
                <w:bCs/>
                <w:sz w:val="24"/>
                <w:szCs w:val="24"/>
              </w:rPr>
              <w:t>Consent details</w:t>
            </w:r>
          </w:p>
        </w:tc>
      </w:tr>
      <w:tr w:rsidR="00C07442" w:rsidRPr="005F6FF7" w14:paraId="19F91074" w14:textId="77777777" w:rsidTr="00C07442">
        <w:tc>
          <w:tcPr>
            <w:tcW w:w="635" w:type="dxa"/>
            <w:shd w:val="clear" w:color="auto" w:fill="auto"/>
          </w:tcPr>
          <w:p w14:paraId="7EC05919" w14:textId="77777777" w:rsidR="00C07442" w:rsidRDefault="00C07442" w:rsidP="001715B0">
            <w:pPr>
              <w:rPr>
                <w:rFonts w:cstheme="minorHAnsi"/>
                <w:sz w:val="24"/>
                <w:szCs w:val="24"/>
              </w:rPr>
            </w:pPr>
            <w:r>
              <w:rPr>
                <w:rFonts w:cstheme="minorHAnsi"/>
                <w:sz w:val="24"/>
                <w:szCs w:val="24"/>
              </w:rPr>
              <w:t>1.</w:t>
            </w:r>
          </w:p>
        </w:tc>
        <w:tc>
          <w:tcPr>
            <w:tcW w:w="4040" w:type="dxa"/>
            <w:shd w:val="clear" w:color="auto" w:fill="auto"/>
          </w:tcPr>
          <w:p w14:paraId="34270394"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Describe the process of obtaining informed consent from subjects.</w:t>
            </w:r>
          </w:p>
        </w:tc>
        <w:tc>
          <w:tcPr>
            <w:tcW w:w="3600" w:type="dxa"/>
          </w:tcPr>
          <w:p w14:paraId="57C10308"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29E2193"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77ACBD0"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2CE9A203" w14:textId="77777777" w:rsidR="00C07442" w:rsidRDefault="00C07442" w:rsidP="001715B0">
            <w:pPr>
              <w:tabs>
                <w:tab w:val="left" w:leader="hyphen" w:pos="4032"/>
              </w:tabs>
              <w:spacing w:line="360" w:lineRule="auto"/>
              <w:rPr>
                <w:rFonts w:cstheme="minorHAnsi"/>
                <w:sz w:val="24"/>
                <w:szCs w:val="24"/>
              </w:rPr>
            </w:pPr>
          </w:p>
        </w:tc>
      </w:tr>
      <w:tr w:rsidR="00C07442" w:rsidRPr="005F6FF7" w14:paraId="088F03AA" w14:textId="77777777" w:rsidTr="00C07442">
        <w:tc>
          <w:tcPr>
            <w:tcW w:w="635" w:type="dxa"/>
            <w:shd w:val="clear" w:color="auto" w:fill="auto"/>
          </w:tcPr>
          <w:p w14:paraId="02F8F0EF" w14:textId="77777777" w:rsidR="00C07442" w:rsidRDefault="00C07442" w:rsidP="001715B0">
            <w:pPr>
              <w:rPr>
                <w:rFonts w:cstheme="minorHAnsi"/>
                <w:sz w:val="24"/>
                <w:szCs w:val="24"/>
              </w:rPr>
            </w:pPr>
            <w:r>
              <w:rPr>
                <w:rFonts w:cstheme="minorHAnsi"/>
                <w:sz w:val="24"/>
                <w:szCs w:val="24"/>
              </w:rPr>
              <w:t>2.</w:t>
            </w:r>
          </w:p>
        </w:tc>
        <w:tc>
          <w:tcPr>
            <w:tcW w:w="4040" w:type="dxa"/>
            <w:shd w:val="clear" w:color="auto" w:fill="auto"/>
          </w:tcPr>
          <w:p w14:paraId="233FBC8B"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Are you applying for a waiver of written (i.e., signed) consent?</w:t>
            </w:r>
          </w:p>
        </w:tc>
        <w:tc>
          <w:tcPr>
            <w:tcW w:w="3600" w:type="dxa"/>
            <w:vAlign w:val="center"/>
          </w:tcPr>
          <w:p w14:paraId="5F30F16B"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Yes</w:t>
            </w:r>
            <w:r w:rsidRPr="005F6FF7">
              <w:rPr>
                <w:rFonts w:cstheme="minorHAnsi"/>
                <w:sz w:val="24"/>
                <w:szCs w:val="24"/>
              </w:rPr>
              <w:tab/>
              <w:t>1</w:t>
            </w:r>
          </w:p>
          <w:p w14:paraId="73AA8D4E"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70FBD7B4" w14:textId="77777777" w:rsidR="00C07442" w:rsidRPr="005F6FF7" w:rsidRDefault="00C07442" w:rsidP="001715B0">
            <w:pPr>
              <w:tabs>
                <w:tab w:val="left" w:leader="hyphen" w:pos="4032"/>
              </w:tabs>
              <w:spacing w:line="276" w:lineRule="auto"/>
              <w:rPr>
                <w:rFonts w:cstheme="minorHAnsi"/>
                <w:sz w:val="24"/>
                <w:szCs w:val="24"/>
              </w:rPr>
            </w:pPr>
          </w:p>
        </w:tc>
      </w:tr>
      <w:tr w:rsidR="00C07442" w:rsidRPr="005F6FF7" w14:paraId="35942B2A" w14:textId="77777777" w:rsidTr="00C07442">
        <w:tc>
          <w:tcPr>
            <w:tcW w:w="635" w:type="dxa"/>
            <w:shd w:val="clear" w:color="auto" w:fill="auto"/>
          </w:tcPr>
          <w:p w14:paraId="718C3A31" w14:textId="77777777" w:rsidR="00C07442" w:rsidRDefault="00C07442" w:rsidP="001715B0">
            <w:pPr>
              <w:rPr>
                <w:rFonts w:cstheme="minorHAnsi"/>
                <w:sz w:val="24"/>
                <w:szCs w:val="24"/>
              </w:rPr>
            </w:pPr>
            <w:r>
              <w:rPr>
                <w:rFonts w:cstheme="minorHAnsi"/>
                <w:sz w:val="24"/>
                <w:szCs w:val="24"/>
              </w:rPr>
              <w:t>2a.</w:t>
            </w:r>
          </w:p>
        </w:tc>
        <w:tc>
          <w:tcPr>
            <w:tcW w:w="4040" w:type="dxa"/>
            <w:shd w:val="clear" w:color="auto" w:fill="auto"/>
          </w:tcPr>
          <w:p w14:paraId="2BA154CD"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 xml:space="preserve">The only record linking the subject and the research would be the consent document and the principal risk would be potential harm resulting from a breach of confidentiality (e.g., study topic </w:t>
            </w:r>
            <w:r w:rsidRPr="0062594B">
              <w:rPr>
                <w:rFonts w:ascii="Times New Roman" w:eastAsia="Times New Roman" w:hAnsi="Times New Roman" w:cs="Times New Roman"/>
                <w:color w:val="000000"/>
                <w:sz w:val="29"/>
                <w:szCs w:val="29"/>
              </w:rPr>
              <w:lastRenderedPageBreak/>
              <w:t>is sensitive so that public knowledge of participation could be damaging). Participants should be asked whether they want documentation linking them with the research and the participants’ wishes will govern whether they sign the form. Note: This justification cannot be used in FDA-regulated research.</w:t>
            </w:r>
          </w:p>
        </w:tc>
        <w:tc>
          <w:tcPr>
            <w:tcW w:w="3600" w:type="dxa"/>
            <w:vAlign w:val="center"/>
          </w:tcPr>
          <w:p w14:paraId="673EFEA2"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lastRenderedPageBreak/>
              <w:t>Yes</w:t>
            </w:r>
            <w:r w:rsidRPr="005F6FF7">
              <w:rPr>
                <w:rFonts w:cstheme="minorHAnsi"/>
                <w:sz w:val="24"/>
                <w:szCs w:val="24"/>
              </w:rPr>
              <w:tab/>
              <w:t>1</w:t>
            </w:r>
          </w:p>
          <w:p w14:paraId="76BB7599" w14:textId="77777777" w:rsidR="00C07442" w:rsidRPr="005F6FF7" w:rsidRDefault="00C07442" w:rsidP="00C07442">
            <w:pPr>
              <w:tabs>
                <w:tab w:val="left" w:leader="hyphen" w:pos="3042"/>
                <w:tab w:val="left" w:leader="hyphen" w:pos="4032"/>
              </w:tabs>
              <w:spacing w:line="276" w:lineRule="auto"/>
              <w:rPr>
                <w:rFonts w:cstheme="minorHAnsi"/>
                <w:sz w:val="24"/>
                <w:szCs w:val="24"/>
              </w:rPr>
            </w:pPr>
            <w:r w:rsidRPr="005F6FF7">
              <w:rPr>
                <w:rFonts w:cstheme="minorHAnsi"/>
                <w:sz w:val="24"/>
                <w:szCs w:val="24"/>
              </w:rPr>
              <w:t xml:space="preserve">No </w:t>
            </w:r>
            <w:r w:rsidRPr="005F6FF7">
              <w:rPr>
                <w:rFonts w:cstheme="minorHAnsi"/>
                <w:sz w:val="24"/>
                <w:szCs w:val="24"/>
              </w:rPr>
              <w:tab/>
              <w:t>2</w:t>
            </w:r>
          </w:p>
        </w:tc>
        <w:tc>
          <w:tcPr>
            <w:tcW w:w="1075" w:type="dxa"/>
          </w:tcPr>
          <w:p w14:paraId="109B6C3D" w14:textId="77777777" w:rsidR="00C07442" w:rsidRPr="005F6FF7" w:rsidRDefault="00C07442" w:rsidP="001715B0">
            <w:pPr>
              <w:tabs>
                <w:tab w:val="left" w:leader="hyphen" w:pos="4032"/>
              </w:tabs>
              <w:spacing w:line="276" w:lineRule="auto"/>
              <w:rPr>
                <w:rFonts w:cstheme="minorHAnsi"/>
                <w:sz w:val="24"/>
                <w:szCs w:val="24"/>
              </w:rPr>
            </w:pPr>
          </w:p>
        </w:tc>
      </w:tr>
      <w:tr w:rsidR="00C07442" w:rsidRPr="005F6FF7" w14:paraId="5D259A85" w14:textId="77777777" w:rsidTr="00C07442">
        <w:tc>
          <w:tcPr>
            <w:tcW w:w="635" w:type="dxa"/>
            <w:shd w:val="clear" w:color="auto" w:fill="auto"/>
          </w:tcPr>
          <w:p w14:paraId="1048BD48" w14:textId="77777777" w:rsidR="00C07442" w:rsidRDefault="00C07442" w:rsidP="001715B0">
            <w:pPr>
              <w:rPr>
                <w:rFonts w:cstheme="minorHAnsi"/>
                <w:sz w:val="24"/>
                <w:szCs w:val="24"/>
              </w:rPr>
            </w:pPr>
            <w:r>
              <w:rPr>
                <w:rFonts w:cstheme="minorHAnsi"/>
                <w:sz w:val="24"/>
                <w:szCs w:val="24"/>
              </w:rPr>
              <w:lastRenderedPageBreak/>
              <w:t>2b</w:t>
            </w:r>
          </w:p>
        </w:tc>
        <w:tc>
          <w:tcPr>
            <w:tcW w:w="4040" w:type="dxa"/>
            <w:shd w:val="clear" w:color="auto" w:fill="auto"/>
          </w:tcPr>
          <w:p w14:paraId="51923086"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The research presents no more than minimal risk of harm to subjects and involves no procedures for which written consent is normally required outside of the research context (e.g., phone survey).</w:t>
            </w:r>
          </w:p>
        </w:tc>
        <w:tc>
          <w:tcPr>
            <w:tcW w:w="3600" w:type="dxa"/>
          </w:tcPr>
          <w:p w14:paraId="705C5573"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214715A4"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3F15E79B"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4662F389" w14:textId="77777777" w:rsidR="00C07442" w:rsidRDefault="00C07442" w:rsidP="001715B0">
            <w:pPr>
              <w:tabs>
                <w:tab w:val="left" w:leader="hyphen" w:pos="4032"/>
              </w:tabs>
              <w:spacing w:line="360" w:lineRule="auto"/>
              <w:rPr>
                <w:rFonts w:cstheme="minorHAnsi"/>
                <w:sz w:val="24"/>
                <w:szCs w:val="24"/>
              </w:rPr>
            </w:pPr>
          </w:p>
        </w:tc>
      </w:tr>
      <w:tr w:rsidR="00C07442" w:rsidRPr="005F6FF7" w14:paraId="35D5726C" w14:textId="77777777" w:rsidTr="00C07442">
        <w:tc>
          <w:tcPr>
            <w:tcW w:w="635" w:type="dxa"/>
            <w:shd w:val="clear" w:color="auto" w:fill="auto"/>
          </w:tcPr>
          <w:p w14:paraId="06A5D2A9" w14:textId="77777777" w:rsidR="00C07442" w:rsidRDefault="00C07442" w:rsidP="001715B0">
            <w:pPr>
              <w:rPr>
                <w:rFonts w:cstheme="minorHAnsi"/>
                <w:sz w:val="24"/>
                <w:szCs w:val="24"/>
              </w:rPr>
            </w:pPr>
            <w:r>
              <w:rPr>
                <w:rFonts w:cstheme="minorHAnsi"/>
                <w:sz w:val="24"/>
                <w:szCs w:val="24"/>
              </w:rPr>
              <w:t>3.</w:t>
            </w:r>
          </w:p>
        </w:tc>
        <w:tc>
          <w:tcPr>
            <w:tcW w:w="4040" w:type="dxa"/>
            <w:shd w:val="clear" w:color="auto" w:fill="auto"/>
          </w:tcPr>
          <w:p w14:paraId="228F57EA" w14:textId="77777777" w:rsidR="00C07442" w:rsidRDefault="00C07442" w:rsidP="001715B0">
            <w:pPr>
              <w:shd w:val="clear" w:color="auto" w:fill="FFFFFF"/>
              <w:tabs>
                <w:tab w:val="left" w:pos="1530"/>
              </w:tabs>
              <w:spacing w:after="75"/>
              <w:rPr>
                <w:rFonts w:ascii="Times New Roman" w:eastAsia="Times New Roman" w:hAnsi="Times New Roman" w:cs="Times New Roman"/>
                <w:color w:val="000000"/>
                <w:sz w:val="29"/>
                <w:szCs w:val="29"/>
              </w:rPr>
            </w:pPr>
            <w:r w:rsidRPr="0062594B">
              <w:rPr>
                <w:rFonts w:ascii="Times New Roman" w:eastAsia="Times New Roman" w:hAnsi="Times New Roman" w:cs="Times New Roman"/>
                <w:color w:val="000000"/>
                <w:sz w:val="29"/>
                <w:szCs w:val="29"/>
              </w:rPr>
              <w:t>Describe procedures that will ensure privacy of the subjects in this study. Examples include the setting for interviews, phone conversations, or physical examinations; communication methods or mailed materials (e.g., mailings should not indicate disease status or focus of study on the envelope).</w:t>
            </w:r>
          </w:p>
        </w:tc>
        <w:tc>
          <w:tcPr>
            <w:tcW w:w="3600" w:type="dxa"/>
            <w:vAlign w:val="center"/>
          </w:tcPr>
          <w:p w14:paraId="702C8086"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764B90AF"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p w14:paraId="4BFA7B17" w14:textId="77777777" w:rsidR="00C07442" w:rsidRDefault="00C07442" w:rsidP="00C07442">
            <w:pPr>
              <w:tabs>
                <w:tab w:val="left" w:leader="hyphen" w:pos="3042"/>
                <w:tab w:val="left" w:leader="hyphen" w:pos="4032"/>
              </w:tabs>
              <w:spacing w:line="360" w:lineRule="auto"/>
              <w:rPr>
                <w:rFonts w:cstheme="minorHAnsi"/>
                <w:sz w:val="24"/>
                <w:szCs w:val="24"/>
              </w:rPr>
            </w:pPr>
            <w:r>
              <w:rPr>
                <w:rFonts w:cstheme="minorHAnsi"/>
                <w:sz w:val="24"/>
                <w:szCs w:val="24"/>
              </w:rPr>
              <w:tab/>
            </w:r>
          </w:p>
        </w:tc>
        <w:tc>
          <w:tcPr>
            <w:tcW w:w="1075" w:type="dxa"/>
          </w:tcPr>
          <w:p w14:paraId="63510263" w14:textId="77777777" w:rsidR="00C07442" w:rsidRDefault="00C07442" w:rsidP="001715B0">
            <w:pPr>
              <w:tabs>
                <w:tab w:val="left" w:leader="hyphen" w:pos="4032"/>
              </w:tabs>
              <w:spacing w:line="360" w:lineRule="auto"/>
              <w:rPr>
                <w:rFonts w:cstheme="minorHAnsi"/>
                <w:sz w:val="24"/>
                <w:szCs w:val="24"/>
              </w:rPr>
            </w:pPr>
          </w:p>
        </w:tc>
      </w:tr>
      <w:tr w:rsidR="00372886" w:rsidRPr="005F6FF7" w14:paraId="29D5470B" w14:textId="77777777" w:rsidTr="00833AE8">
        <w:tc>
          <w:tcPr>
            <w:tcW w:w="9350" w:type="dxa"/>
            <w:gridSpan w:val="4"/>
            <w:shd w:val="clear" w:color="auto" w:fill="E7E6E6" w:themeFill="background2"/>
          </w:tcPr>
          <w:p w14:paraId="589366A2" w14:textId="77777777" w:rsidR="00372886" w:rsidRPr="00C70505" w:rsidRDefault="00372886" w:rsidP="001715B0">
            <w:pPr>
              <w:tabs>
                <w:tab w:val="left" w:leader="hyphen" w:pos="4032"/>
              </w:tabs>
              <w:jc w:val="center"/>
              <w:rPr>
                <w:rFonts w:cstheme="minorHAnsi"/>
                <w:b/>
                <w:bCs/>
                <w:color w:val="FF0000"/>
                <w:sz w:val="24"/>
                <w:szCs w:val="24"/>
                <w:rPrChange w:id="35" w:author="Hassan Naqvi" w:date="2019-03-28T10:32:00Z">
                  <w:rPr>
                    <w:rFonts w:cstheme="minorHAnsi"/>
                    <w:b/>
                    <w:bCs/>
                    <w:sz w:val="24"/>
                    <w:szCs w:val="24"/>
                  </w:rPr>
                </w:rPrChange>
              </w:rPr>
            </w:pPr>
            <w:r w:rsidRPr="00C70505">
              <w:rPr>
                <w:rFonts w:cstheme="minorHAnsi"/>
                <w:b/>
                <w:bCs/>
                <w:color w:val="FF0000"/>
                <w:sz w:val="24"/>
                <w:szCs w:val="24"/>
                <w:rPrChange w:id="36" w:author="Hassan Naqvi" w:date="2019-03-28T10:32:00Z">
                  <w:rPr>
                    <w:rFonts w:cstheme="minorHAnsi"/>
                    <w:b/>
                    <w:bCs/>
                    <w:sz w:val="24"/>
                    <w:szCs w:val="24"/>
                  </w:rPr>
                </w:rPrChange>
              </w:rPr>
              <w:t>Upload documents</w:t>
            </w:r>
          </w:p>
        </w:tc>
      </w:tr>
      <w:tr w:rsidR="00C07442" w:rsidRPr="005F6FF7" w14:paraId="0D79FA23" w14:textId="77777777" w:rsidTr="00C07442">
        <w:trPr>
          <w:trHeight w:val="864"/>
        </w:trPr>
        <w:tc>
          <w:tcPr>
            <w:tcW w:w="635" w:type="dxa"/>
            <w:shd w:val="clear" w:color="auto" w:fill="auto"/>
          </w:tcPr>
          <w:p w14:paraId="761343F0" w14:textId="77777777" w:rsidR="00C07442" w:rsidRDefault="00C07442" w:rsidP="001715B0">
            <w:pPr>
              <w:rPr>
                <w:rFonts w:cstheme="minorHAnsi"/>
                <w:sz w:val="24"/>
                <w:szCs w:val="24"/>
              </w:rPr>
            </w:pPr>
            <w:r>
              <w:rPr>
                <w:rFonts w:cstheme="minorHAnsi"/>
                <w:sz w:val="24"/>
                <w:szCs w:val="24"/>
              </w:rPr>
              <w:t>1.</w:t>
            </w:r>
          </w:p>
        </w:tc>
        <w:tc>
          <w:tcPr>
            <w:tcW w:w="4040" w:type="dxa"/>
            <w:shd w:val="clear" w:color="auto" w:fill="auto"/>
          </w:tcPr>
          <w:p w14:paraId="5C225150" w14:textId="77777777" w:rsidR="00C07442" w:rsidRPr="00C70505" w:rsidRDefault="00C07442" w:rsidP="001715B0">
            <w:pPr>
              <w:shd w:val="clear" w:color="auto" w:fill="FFFFFF"/>
              <w:spacing w:after="75"/>
              <w:rPr>
                <w:rFonts w:eastAsia="Times New Roman" w:cstheme="minorHAnsi"/>
                <w:b/>
                <w:color w:val="FF0000"/>
                <w:sz w:val="24"/>
                <w:szCs w:val="24"/>
                <w:rPrChange w:id="37" w:author="Hassan Naqvi" w:date="2019-03-28T10:32:00Z">
                  <w:rPr>
                    <w:rFonts w:eastAsia="Times New Roman" w:cstheme="minorHAnsi"/>
                    <w:b/>
                    <w:sz w:val="24"/>
                    <w:szCs w:val="24"/>
                  </w:rPr>
                </w:rPrChange>
              </w:rPr>
            </w:pPr>
            <w:r w:rsidRPr="00C70505">
              <w:rPr>
                <w:rFonts w:eastAsia="Times New Roman" w:cstheme="minorHAnsi"/>
                <w:color w:val="FF0000"/>
                <w:sz w:val="24"/>
                <w:szCs w:val="24"/>
                <w:rPrChange w:id="38" w:author="Hassan Naqvi" w:date="2019-03-28T10:32:00Z">
                  <w:rPr>
                    <w:rFonts w:eastAsia="Times New Roman" w:cstheme="minorHAnsi"/>
                    <w:color w:val="000000"/>
                    <w:sz w:val="24"/>
                    <w:szCs w:val="24"/>
                  </w:rPr>
                </w:rPrChange>
              </w:rPr>
              <w:t>Please attach your study protocol.</w:t>
            </w:r>
          </w:p>
        </w:tc>
        <w:tc>
          <w:tcPr>
            <w:tcW w:w="3600" w:type="dxa"/>
            <w:vAlign w:val="center"/>
          </w:tcPr>
          <w:p w14:paraId="2B963F1C" w14:textId="77777777" w:rsidR="00C07442" w:rsidRPr="00C70505" w:rsidRDefault="00C07442" w:rsidP="00C07442">
            <w:pPr>
              <w:tabs>
                <w:tab w:val="left" w:leader="hyphen" w:pos="3042"/>
                <w:tab w:val="left" w:leader="hyphen" w:pos="4032"/>
              </w:tabs>
              <w:spacing w:line="276" w:lineRule="auto"/>
              <w:rPr>
                <w:rFonts w:eastAsia="Times New Roman" w:cstheme="minorHAnsi"/>
                <w:bCs/>
                <w:color w:val="FF0000"/>
                <w:sz w:val="21"/>
                <w:szCs w:val="21"/>
                <w:rPrChange w:id="39" w:author="Hassan Naqvi" w:date="2019-03-28T10:32:00Z">
                  <w:rPr>
                    <w:rFonts w:eastAsia="Times New Roman" w:cstheme="minorHAnsi"/>
                    <w:bCs/>
                    <w:sz w:val="21"/>
                    <w:szCs w:val="21"/>
                  </w:rPr>
                </w:rPrChange>
              </w:rPr>
            </w:pPr>
            <w:r w:rsidRPr="00C70505">
              <w:rPr>
                <w:rFonts w:eastAsia="Times New Roman" w:cstheme="minorHAnsi"/>
                <w:bCs/>
                <w:color w:val="FF0000"/>
                <w:sz w:val="21"/>
                <w:szCs w:val="21"/>
                <w:rPrChange w:id="40" w:author="Hassan Naqvi" w:date="2019-03-28T10:32:00Z">
                  <w:rPr>
                    <w:rFonts w:eastAsia="Times New Roman" w:cstheme="minorHAnsi"/>
                    <w:bCs/>
                    <w:sz w:val="21"/>
                    <w:szCs w:val="21"/>
                  </w:rPr>
                </w:rPrChange>
              </w:rPr>
              <w:t>(Mandatory)</w:t>
            </w:r>
            <w:r w:rsidRPr="00C70505">
              <w:rPr>
                <w:rFonts w:eastAsia="Times New Roman" w:cstheme="minorHAnsi"/>
                <w:bCs/>
                <w:color w:val="FF0000"/>
                <w:sz w:val="21"/>
                <w:szCs w:val="21"/>
                <w:rPrChange w:id="41" w:author="Hassan Naqvi" w:date="2019-03-28T10:32:00Z">
                  <w:rPr>
                    <w:rFonts w:eastAsia="Times New Roman" w:cstheme="minorHAnsi"/>
                    <w:bCs/>
                    <w:sz w:val="21"/>
                    <w:szCs w:val="21"/>
                  </w:rPr>
                </w:rPrChange>
              </w:rPr>
              <w:tab/>
              <w:t>1</w:t>
            </w:r>
          </w:p>
          <w:p w14:paraId="3DFFCEDE" w14:textId="77777777" w:rsidR="00C07442" w:rsidRPr="00C70505" w:rsidRDefault="00C07442" w:rsidP="00C07442">
            <w:pPr>
              <w:tabs>
                <w:tab w:val="left" w:leader="hyphen" w:pos="3042"/>
                <w:tab w:val="left" w:leader="hyphen" w:pos="4032"/>
              </w:tabs>
              <w:spacing w:line="276" w:lineRule="auto"/>
              <w:rPr>
                <w:rFonts w:cstheme="minorHAnsi"/>
                <w:bCs/>
                <w:color w:val="FF0000"/>
                <w:sz w:val="24"/>
                <w:szCs w:val="24"/>
                <w:rPrChange w:id="42" w:author="Hassan Naqvi" w:date="2019-03-28T10:32:00Z">
                  <w:rPr>
                    <w:rFonts w:cstheme="minorHAnsi"/>
                    <w:bCs/>
                    <w:sz w:val="24"/>
                    <w:szCs w:val="24"/>
                  </w:rPr>
                </w:rPrChange>
              </w:rPr>
            </w:pPr>
            <w:r w:rsidRPr="00C70505">
              <w:rPr>
                <w:rFonts w:eastAsia="Times New Roman" w:cstheme="minorHAnsi"/>
                <w:bCs/>
                <w:color w:val="FF0000"/>
                <w:sz w:val="21"/>
                <w:szCs w:val="21"/>
                <w:rPrChange w:id="43" w:author="Hassan Naqvi" w:date="2019-03-28T10:32:00Z">
                  <w:rPr>
                    <w:rFonts w:eastAsia="Times New Roman" w:cstheme="minorHAnsi"/>
                    <w:bCs/>
                    <w:sz w:val="21"/>
                    <w:szCs w:val="21"/>
                  </w:rPr>
                </w:rPrChange>
              </w:rPr>
              <w:t>Upload Document</w:t>
            </w:r>
            <w:r w:rsidRPr="00C70505">
              <w:rPr>
                <w:rFonts w:eastAsia="Times New Roman" w:cstheme="minorHAnsi"/>
                <w:bCs/>
                <w:color w:val="FF0000"/>
                <w:sz w:val="21"/>
                <w:szCs w:val="21"/>
                <w:rPrChange w:id="44" w:author="Hassan Naqvi" w:date="2019-03-28T10:32:00Z">
                  <w:rPr>
                    <w:rFonts w:eastAsia="Times New Roman" w:cstheme="minorHAnsi"/>
                    <w:bCs/>
                    <w:sz w:val="21"/>
                    <w:szCs w:val="21"/>
                  </w:rPr>
                </w:rPrChange>
              </w:rPr>
              <w:tab/>
              <w:t>2</w:t>
            </w:r>
          </w:p>
        </w:tc>
        <w:tc>
          <w:tcPr>
            <w:tcW w:w="1075" w:type="dxa"/>
          </w:tcPr>
          <w:p w14:paraId="19AFEF3F" w14:textId="77777777" w:rsidR="00C07442" w:rsidRPr="00C70505" w:rsidRDefault="00C07442" w:rsidP="001715B0">
            <w:pPr>
              <w:tabs>
                <w:tab w:val="left" w:leader="hyphen" w:pos="4032"/>
              </w:tabs>
              <w:spacing w:line="276" w:lineRule="auto"/>
              <w:rPr>
                <w:rFonts w:eastAsia="Times New Roman" w:cstheme="minorHAnsi"/>
                <w:bCs/>
                <w:color w:val="808080" w:themeColor="background1" w:themeShade="80"/>
                <w:sz w:val="21"/>
                <w:szCs w:val="21"/>
                <w:rPrChange w:id="45" w:author="Hassan Naqvi" w:date="2019-03-28T10:29:00Z">
                  <w:rPr>
                    <w:rFonts w:eastAsia="Times New Roman" w:cstheme="minorHAnsi"/>
                    <w:bCs/>
                    <w:sz w:val="21"/>
                    <w:szCs w:val="21"/>
                  </w:rPr>
                </w:rPrChange>
              </w:rPr>
            </w:pPr>
          </w:p>
        </w:tc>
      </w:tr>
      <w:tr w:rsidR="00C07442" w:rsidRPr="005F6FF7" w14:paraId="7F08861D" w14:textId="77777777" w:rsidTr="00C07442">
        <w:trPr>
          <w:trHeight w:val="864"/>
        </w:trPr>
        <w:tc>
          <w:tcPr>
            <w:tcW w:w="635" w:type="dxa"/>
            <w:shd w:val="clear" w:color="auto" w:fill="auto"/>
          </w:tcPr>
          <w:p w14:paraId="1B7DD7AD" w14:textId="77777777" w:rsidR="00C07442" w:rsidRDefault="00C07442" w:rsidP="001715B0">
            <w:pPr>
              <w:rPr>
                <w:rFonts w:cstheme="minorHAnsi"/>
                <w:sz w:val="24"/>
                <w:szCs w:val="24"/>
              </w:rPr>
            </w:pPr>
            <w:r>
              <w:rPr>
                <w:rFonts w:cstheme="minorHAnsi"/>
                <w:sz w:val="24"/>
                <w:szCs w:val="24"/>
              </w:rPr>
              <w:t>2.</w:t>
            </w:r>
          </w:p>
        </w:tc>
        <w:tc>
          <w:tcPr>
            <w:tcW w:w="4040" w:type="dxa"/>
            <w:shd w:val="clear" w:color="auto" w:fill="auto"/>
          </w:tcPr>
          <w:p w14:paraId="45C7BBD9" w14:textId="77777777" w:rsidR="00C07442" w:rsidRPr="00C70505" w:rsidRDefault="00C07442" w:rsidP="001715B0">
            <w:pPr>
              <w:shd w:val="clear" w:color="auto" w:fill="FFFFFF"/>
              <w:spacing w:after="75"/>
              <w:rPr>
                <w:rFonts w:eastAsia="Times New Roman" w:cstheme="minorHAnsi"/>
                <w:b/>
                <w:color w:val="FF0000"/>
                <w:sz w:val="24"/>
                <w:szCs w:val="24"/>
                <w:rPrChange w:id="46" w:author="Hassan Naqvi" w:date="2019-03-28T10:32:00Z">
                  <w:rPr>
                    <w:rFonts w:eastAsia="Times New Roman" w:cstheme="minorHAnsi"/>
                    <w:b/>
                    <w:sz w:val="24"/>
                    <w:szCs w:val="24"/>
                  </w:rPr>
                </w:rPrChange>
              </w:rPr>
            </w:pPr>
            <w:r w:rsidRPr="00C70505">
              <w:rPr>
                <w:rFonts w:eastAsia="Times New Roman" w:cstheme="minorHAnsi"/>
                <w:color w:val="FF0000"/>
                <w:sz w:val="24"/>
                <w:szCs w:val="24"/>
                <w:rPrChange w:id="47" w:author="Hassan Naqvi" w:date="2019-03-28T10:32:00Z">
                  <w:rPr>
                    <w:rFonts w:eastAsia="Times New Roman" w:cstheme="minorHAnsi"/>
                    <w:color w:val="000000"/>
                    <w:sz w:val="24"/>
                    <w:szCs w:val="24"/>
                  </w:rPr>
                </w:rPrChange>
              </w:rPr>
              <w:t>Please upload your study tool/</w:t>
            </w:r>
            <w:proofErr w:type="spellStart"/>
            <w:r w:rsidRPr="00C70505">
              <w:rPr>
                <w:rFonts w:eastAsia="Times New Roman" w:cstheme="minorHAnsi"/>
                <w:color w:val="FF0000"/>
                <w:sz w:val="24"/>
                <w:szCs w:val="24"/>
                <w:rPrChange w:id="48" w:author="Hassan Naqvi" w:date="2019-03-28T10:32:00Z">
                  <w:rPr>
                    <w:rFonts w:eastAsia="Times New Roman" w:cstheme="minorHAnsi"/>
                    <w:color w:val="000000"/>
                    <w:sz w:val="24"/>
                    <w:szCs w:val="24"/>
                  </w:rPr>
                </w:rPrChange>
              </w:rPr>
              <w:t>proforma</w:t>
            </w:r>
            <w:proofErr w:type="spellEnd"/>
            <w:r w:rsidRPr="00C70505">
              <w:rPr>
                <w:rFonts w:eastAsia="Times New Roman" w:cstheme="minorHAnsi"/>
                <w:color w:val="FF0000"/>
                <w:sz w:val="24"/>
                <w:szCs w:val="24"/>
                <w:rPrChange w:id="49" w:author="Hassan Naqvi" w:date="2019-03-28T10:32:00Z">
                  <w:rPr>
                    <w:rFonts w:eastAsia="Times New Roman" w:cstheme="minorHAnsi"/>
                    <w:color w:val="000000"/>
                    <w:sz w:val="24"/>
                    <w:szCs w:val="24"/>
                  </w:rPr>
                </w:rPrChange>
              </w:rPr>
              <w:t xml:space="preserve"> (English).</w:t>
            </w:r>
          </w:p>
        </w:tc>
        <w:tc>
          <w:tcPr>
            <w:tcW w:w="3600" w:type="dxa"/>
            <w:vAlign w:val="center"/>
          </w:tcPr>
          <w:p w14:paraId="1A7E4FEC" w14:textId="77777777" w:rsidR="00C07442" w:rsidRPr="00C70505" w:rsidRDefault="00C07442" w:rsidP="00C07442">
            <w:pPr>
              <w:tabs>
                <w:tab w:val="left" w:leader="hyphen" w:pos="3042"/>
                <w:tab w:val="left" w:leader="hyphen" w:pos="4032"/>
              </w:tabs>
              <w:spacing w:line="276" w:lineRule="auto"/>
              <w:rPr>
                <w:rFonts w:eastAsia="Times New Roman" w:cstheme="minorHAnsi"/>
                <w:bCs/>
                <w:color w:val="FF0000"/>
                <w:sz w:val="21"/>
                <w:szCs w:val="21"/>
                <w:rPrChange w:id="50" w:author="Hassan Naqvi" w:date="2019-03-28T10:32:00Z">
                  <w:rPr>
                    <w:rFonts w:eastAsia="Times New Roman" w:cstheme="minorHAnsi"/>
                    <w:bCs/>
                    <w:sz w:val="21"/>
                    <w:szCs w:val="21"/>
                  </w:rPr>
                </w:rPrChange>
              </w:rPr>
            </w:pPr>
            <w:r w:rsidRPr="00C70505">
              <w:rPr>
                <w:rFonts w:eastAsia="Times New Roman" w:cstheme="minorHAnsi"/>
                <w:bCs/>
                <w:color w:val="FF0000"/>
                <w:sz w:val="21"/>
                <w:szCs w:val="21"/>
                <w:rPrChange w:id="51" w:author="Hassan Naqvi" w:date="2019-03-28T10:32:00Z">
                  <w:rPr>
                    <w:rFonts w:eastAsia="Times New Roman" w:cstheme="minorHAnsi"/>
                    <w:bCs/>
                    <w:sz w:val="21"/>
                    <w:szCs w:val="21"/>
                  </w:rPr>
                </w:rPrChange>
              </w:rPr>
              <w:t>(Non-Mandatory)</w:t>
            </w:r>
            <w:r w:rsidRPr="00C70505">
              <w:rPr>
                <w:rFonts w:eastAsia="Times New Roman" w:cstheme="minorHAnsi"/>
                <w:bCs/>
                <w:color w:val="FF0000"/>
                <w:sz w:val="21"/>
                <w:szCs w:val="21"/>
                <w:rPrChange w:id="52" w:author="Hassan Naqvi" w:date="2019-03-28T10:32:00Z">
                  <w:rPr>
                    <w:rFonts w:eastAsia="Times New Roman" w:cstheme="minorHAnsi"/>
                    <w:bCs/>
                    <w:sz w:val="21"/>
                    <w:szCs w:val="21"/>
                  </w:rPr>
                </w:rPrChange>
              </w:rPr>
              <w:tab/>
              <w:t>1</w:t>
            </w:r>
          </w:p>
          <w:p w14:paraId="7ACCCD46" w14:textId="77777777" w:rsidR="00C07442" w:rsidRPr="00C70505" w:rsidRDefault="00C07442" w:rsidP="00C07442">
            <w:pPr>
              <w:tabs>
                <w:tab w:val="left" w:leader="hyphen" w:pos="3042"/>
                <w:tab w:val="left" w:leader="hyphen" w:pos="4032"/>
              </w:tabs>
              <w:spacing w:line="276" w:lineRule="auto"/>
              <w:rPr>
                <w:rFonts w:cstheme="minorHAnsi"/>
                <w:bCs/>
                <w:color w:val="FF0000"/>
                <w:sz w:val="24"/>
                <w:szCs w:val="24"/>
                <w:rPrChange w:id="53" w:author="Hassan Naqvi" w:date="2019-03-28T10:32:00Z">
                  <w:rPr>
                    <w:rFonts w:cstheme="minorHAnsi"/>
                    <w:bCs/>
                    <w:sz w:val="24"/>
                    <w:szCs w:val="24"/>
                  </w:rPr>
                </w:rPrChange>
              </w:rPr>
            </w:pPr>
            <w:r w:rsidRPr="00C70505">
              <w:rPr>
                <w:rFonts w:eastAsia="Times New Roman" w:cstheme="minorHAnsi"/>
                <w:bCs/>
                <w:color w:val="FF0000"/>
                <w:sz w:val="21"/>
                <w:szCs w:val="21"/>
                <w:rPrChange w:id="54" w:author="Hassan Naqvi" w:date="2019-03-28T10:32:00Z">
                  <w:rPr>
                    <w:rFonts w:eastAsia="Times New Roman" w:cstheme="minorHAnsi"/>
                    <w:bCs/>
                    <w:sz w:val="21"/>
                    <w:szCs w:val="21"/>
                  </w:rPr>
                </w:rPrChange>
              </w:rPr>
              <w:t>Upload Document</w:t>
            </w:r>
            <w:r w:rsidRPr="00C70505">
              <w:rPr>
                <w:rFonts w:eastAsia="Times New Roman" w:cstheme="minorHAnsi"/>
                <w:bCs/>
                <w:color w:val="FF0000"/>
                <w:sz w:val="21"/>
                <w:szCs w:val="21"/>
                <w:rPrChange w:id="55" w:author="Hassan Naqvi" w:date="2019-03-28T10:32:00Z">
                  <w:rPr>
                    <w:rFonts w:eastAsia="Times New Roman" w:cstheme="minorHAnsi"/>
                    <w:bCs/>
                    <w:sz w:val="21"/>
                    <w:szCs w:val="21"/>
                  </w:rPr>
                </w:rPrChange>
              </w:rPr>
              <w:tab/>
              <w:t>2</w:t>
            </w:r>
          </w:p>
        </w:tc>
        <w:tc>
          <w:tcPr>
            <w:tcW w:w="1075" w:type="dxa"/>
          </w:tcPr>
          <w:p w14:paraId="1DEBEDA5" w14:textId="77777777" w:rsidR="00C07442" w:rsidRPr="00C70505" w:rsidRDefault="00C07442" w:rsidP="001715B0">
            <w:pPr>
              <w:tabs>
                <w:tab w:val="left" w:leader="hyphen" w:pos="4032"/>
              </w:tabs>
              <w:spacing w:line="276" w:lineRule="auto"/>
              <w:rPr>
                <w:rFonts w:eastAsia="Times New Roman" w:cstheme="minorHAnsi"/>
                <w:bCs/>
                <w:color w:val="808080" w:themeColor="background1" w:themeShade="80"/>
                <w:sz w:val="21"/>
                <w:szCs w:val="21"/>
                <w:rPrChange w:id="56" w:author="Hassan Naqvi" w:date="2019-03-28T10:29:00Z">
                  <w:rPr>
                    <w:rFonts w:eastAsia="Times New Roman" w:cstheme="minorHAnsi"/>
                    <w:bCs/>
                    <w:sz w:val="21"/>
                    <w:szCs w:val="21"/>
                  </w:rPr>
                </w:rPrChange>
              </w:rPr>
            </w:pPr>
          </w:p>
        </w:tc>
      </w:tr>
      <w:tr w:rsidR="00C07442" w:rsidRPr="005F6FF7" w14:paraId="3B64C6D1" w14:textId="77777777" w:rsidTr="00C07442">
        <w:trPr>
          <w:trHeight w:val="864"/>
        </w:trPr>
        <w:tc>
          <w:tcPr>
            <w:tcW w:w="635" w:type="dxa"/>
            <w:shd w:val="clear" w:color="auto" w:fill="auto"/>
          </w:tcPr>
          <w:p w14:paraId="050E0910" w14:textId="77777777" w:rsidR="00C07442" w:rsidRDefault="00C07442" w:rsidP="001715B0">
            <w:pPr>
              <w:rPr>
                <w:rFonts w:cstheme="minorHAnsi"/>
                <w:sz w:val="24"/>
                <w:szCs w:val="24"/>
              </w:rPr>
            </w:pPr>
            <w:r>
              <w:rPr>
                <w:rFonts w:cstheme="minorHAnsi"/>
                <w:sz w:val="24"/>
                <w:szCs w:val="24"/>
              </w:rPr>
              <w:t>3.</w:t>
            </w:r>
          </w:p>
        </w:tc>
        <w:tc>
          <w:tcPr>
            <w:tcW w:w="4040" w:type="dxa"/>
            <w:shd w:val="clear" w:color="auto" w:fill="auto"/>
          </w:tcPr>
          <w:p w14:paraId="067E6E7A" w14:textId="77777777" w:rsidR="00C07442" w:rsidRPr="00C70505" w:rsidRDefault="00C07442" w:rsidP="001715B0">
            <w:pPr>
              <w:shd w:val="clear" w:color="auto" w:fill="FFFFFF"/>
              <w:spacing w:after="75"/>
              <w:rPr>
                <w:rFonts w:eastAsia="Times New Roman" w:cstheme="minorHAnsi"/>
                <w:color w:val="FF0000"/>
                <w:sz w:val="24"/>
                <w:szCs w:val="24"/>
                <w:rPrChange w:id="57" w:author="Hassan Naqvi" w:date="2019-03-28T10:32:00Z">
                  <w:rPr>
                    <w:rFonts w:eastAsia="Times New Roman" w:cstheme="minorHAnsi"/>
                    <w:color w:val="000000"/>
                    <w:sz w:val="24"/>
                    <w:szCs w:val="24"/>
                  </w:rPr>
                </w:rPrChange>
              </w:rPr>
            </w:pPr>
            <w:r w:rsidRPr="00C70505">
              <w:rPr>
                <w:rFonts w:eastAsia="Times New Roman" w:cstheme="minorHAnsi"/>
                <w:color w:val="FF0000"/>
                <w:sz w:val="24"/>
                <w:szCs w:val="24"/>
                <w:rPrChange w:id="58" w:author="Hassan Naqvi" w:date="2019-03-28T10:32:00Z">
                  <w:rPr>
                    <w:rFonts w:eastAsia="Times New Roman" w:cstheme="minorHAnsi"/>
                    <w:color w:val="000000"/>
                    <w:sz w:val="24"/>
                    <w:szCs w:val="24"/>
                  </w:rPr>
                </w:rPrChange>
              </w:rPr>
              <w:t>Please upload you study questionnaire (Urdu or any other languages), if applicable.</w:t>
            </w:r>
          </w:p>
        </w:tc>
        <w:tc>
          <w:tcPr>
            <w:tcW w:w="3600" w:type="dxa"/>
            <w:vAlign w:val="center"/>
          </w:tcPr>
          <w:p w14:paraId="3B60F29F" w14:textId="77777777" w:rsidR="00C07442" w:rsidRPr="00C70505" w:rsidRDefault="00C07442" w:rsidP="00C07442">
            <w:pPr>
              <w:tabs>
                <w:tab w:val="left" w:leader="hyphen" w:pos="3042"/>
                <w:tab w:val="left" w:leader="hyphen" w:pos="4032"/>
              </w:tabs>
              <w:spacing w:line="276" w:lineRule="auto"/>
              <w:rPr>
                <w:rFonts w:eastAsia="Times New Roman" w:cstheme="minorHAnsi"/>
                <w:bCs/>
                <w:color w:val="FF0000"/>
                <w:sz w:val="21"/>
                <w:szCs w:val="21"/>
                <w:rPrChange w:id="59" w:author="Hassan Naqvi" w:date="2019-03-28T10:32:00Z">
                  <w:rPr>
                    <w:rFonts w:eastAsia="Times New Roman" w:cstheme="minorHAnsi"/>
                    <w:bCs/>
                    <w:sz w:val="21"/>
                    <w:szCs w:val="21"/>
                  </w:rPr>
                </w:rPrChange>
              </w:rPr>
            </w:pPr>
            <w:r w:rsidRPr="00C70505">
              <w:rPr>
                <w:rFonts w:eastAsia="Times New Roman" w:cstheme="minorHAnsi"/>
                <w:bCs/>
                <w:color w:val="FF0000"/>
                <w:sz w:val="21"/>
                <w:szCs w:val="21"/>
                <w:rPrChange w:id="60" w:author="Hassan Naqvi" w:date="2019-03-28T10:32:00Z">
                  <w:rPr>
                    <w:rFonts w:eastAsia="Times New Roman" w:cstheme="minorHAnsi"/>
                    <w:bCs/>
                    <w:sz w:val="21"/>
                    <w:szCs w:val="21"/>
                  </w:rPr>
                </w:rPrChange>
              </w:rPr>
              <w:t>(Non-Mandatory)</w:t>
            </w:r>
            <w:r w:rsidRPr="00C70505">
              <w:rPr>
                <w:rFonts w:eastAsia="Times New Roman" w:cstheme="minorHAnsi"/>
                <w:bCs/>
                <w:color w:val="FF0000"/>
                <w:sz w:val="21"/>
                <w:szCs w:val="21"/>
                <w:rPrChange w:id="61" w:author="Hassan Naqvi" w:date="2019-03-28T10:32:00Z">
                  <w:rPr>
                    <w:rFonts w:eastAsia="Times New Roman" w:cstheme="minorHAnsi"/>
                    <w:bCs/>
                    <w:sz w:val="21"/>
                    <w:szCs w:val="21"/>
                  </w:rPr>
                </w:rPrChange>
              </w:rPr>
              <w:tab/>
              <w:t>1</w:t>
            </w:r>
          </w:p>
          <w:p w14:paraId="11488F5D" w14:textId="77777777" w:rsidR="00C07442" w:rsidRPr="00C70505" w:rsidRDefault="00C07442" w:rsidP="00C07442">
            <w:pPr>
              <w:tabs>
                <w:tab w:val="left" w:leader="hyphen" w:pos="3042"/>
                <w:tab w:val="left" w:leader="hyphen" w:pos="4032"/>
              </w:tabs>
              <w:spacing w:line="276" w:lineRule="auto"/>
              <w:rPr>
                <w:rFonts w:cstheme="minorHAnsi"/>
                <w:bCs/>
                <w:color w:val="FF0000"/>
                <w:sz w:val="24"/>
                <w:szCs w:val="24"/>
                <w:rPrChange w:id="62" w:author="Hassan Naqvi" w:date="2019-03-28T10:32:00Z">
                  <w:rPr>
                    <w:rFonts w:cstheme="minorHAnsi"/>
                    <w:bCs/>
                    <w:sz w:val="24"/>
                    <w:szCs w:val="24"/>
                  </w:rPr>
                </w:rPrChange>
              </w:rPr>
            </w:pPr>
            <w:r w:rsidRPr="00C70505">
              <w:rPr>
                <w:rFonts w:eastAsia="Times New Roman" w:cstheme="minorHAnsi"/>
                <w:bCs/>
                <w:color w:val="FF0000"/>
                <w:sz w:val="21"/>
                <w:szCs w:val="21"/>
                <w:rPrChange w:id="63" w:author="Hassan Naqvi" w:date="2019-03-28T10:32:00Z">
                  <w:rPr>
                    <w:rFonts w:eastAsia="Times New Roman" w:cstheme="minorHAnsi"/>
                    <w:bCs/>
                    <w:sz w:val="21"/>
                    <w:szCs w:val="21"/>
                  </w:rPr>
                </w:rPrChange>
              </w:rPr>
              <w:t>Upload Document</w:t>
            </w:r>
            <w:r w:rsidRPr="00C70505">
              <w:rPr>
                <w:rFonts w:eastAsia="Times New Roman" w:cstheme="minorHAnsi"/>
                <w:bCs/>
                <w:color w:val="FF0000"/>
                <w:sz w:val="21"/>
                <w:szCs w:val="21"/>
                <w:rPrChange w:id="64" w:author="Hassan Naqvi" w:date="2019-03-28T10:32:00Z">
                  <w:rPr>
                    <w:rFonts w:eastAsia="Times New Roman" w:cstheme="minorHAnsi"/>
                    <w:bCs/>
                    <w:sz w:val="21"/>
                    <w:szCs w:val="21"/>
                  </w:rPr>
                </w:rPrChange>
              </w:rPr>
              <w:tab/>
              <w:t>2</w:t>
            </w:r>
          </w:p>
        </w:tc>
        <w:tc>
          <w:tcPr>
            <w:tcW w:w="1075" w:type="dxa"/>
          </w:tcPr>
          <w:p w14:paraId="27B08ED8" w14:textId="77777777" w:rsidR="00C07442" w:rsidRPr="00C70505" w:rsidRDefault="00C07442" w:rsidP="001715B0">
            <w:pPr>
              <w:tabs>
                <w:tab w:val="left" w:leader="hyphen" w:pos="4032"/>
              </w:tabs>
              <w:spacing w:line="276" w:lineRule="auto"/>
              <w:rPr>
                <w:rFonts w:eastAsia="Times New Roman" w:cstheme="minorHAnsi"/>
                <w:bCs/>
                <w:color w:val="808080" w:themeColor="background1" w:themeShade="80"/>
                <w:sz w:val="21"/>
                <w:szCs w:val="21"/>
                <w:rPrChange w:id="65" w:author="Hassan Naqvi" w:date="2019-03-28T10:29:00Z">
                  <w:rPr>
                    <w:rFonts w:eastAsia="Times New Roman" w:cstheme="minorHAnsi"/>
                    <w:bCs/>
                    <w:sz w:val="21"/>
                    <w:szCs w:val="21"/>
                  </w:rPr>
                </w:rPrChange>
              </w:rPr>
            </w:pPr>
          </w:p>
        </w:tc>
      </w:tr>
      <w:tr w:rsidR="00C07442" w:rsidRPr="005F6FF7" w14:paraId="6F3B4EA9" w14:textId="77777777" w:rsidTr="00C07442">
        <w:trPr>
          <w:trHeight w:val="864"/>
        </w:trPr>
        <w:tc>
          <w:tcPr>
            <w:tcW w:w="635" w:type="dxa"/>
            <w:shd w:val="clear" w:color="auto" w:fill="auto"/>
          </w:tcPr>
          <w:p w14:paraId="242C0B4E" w14:textId="77777777" w:rsidR="00C07442" w:rsidRDefault="00C07442" w:rsidP="001715B0">
            <w:pPr>
              <w:rPr>
                <w:rFonts w:cstheme="minorHAnsi"/>
                <w:sz w:val="24"/>
                <w:szCs w:val="24"/>
              </w:rPr>
            </w:pPr>
            <w:r>
              <w:rPr>
                <w:rFonts w:cstheme="minorHAnsi"/>
                <w:sz w:val="24"/>
                <w:szCs w:val="24"/>
              </w:rPr>
              <w:lastRenderedPageBreak/>
              <w:t>4.</w:t>
            </w:r>
          </w:p>
        </w:tc>
        <w:tc>
          <w:tcPr>
            <w:tcW w:w="4040" w:type="dxa"/>
            <w:shd w:val="clear" w:color="auto" w:fill="auto"/>
          </w:tcPr>
          <w:p w14:paraId="48BA7ED6" w14:textId="77777777" w:rsidR="00C07442" w:rsidRPr="00C70505" w:rsidRDefault="00C07442" w:rsidP="001715B0">
            <w:pPr>
              <w:shd w:val="clear" w:color="auto" w:fill="FFFFFF"/>
              <w:spacing w:after="75"/>
              <w:rPr>
                <w:rFonts w:eastAsia="Times New Roman" w:cstheme="minorHAnsi"/>
                <w:color w:val="FF0000"/>
                <w:sz w:val="24"/>
                <w:szCs w:val="24"/>
                <w:rPrChange w:id="66" w:author="Hassan Naqvi" w:date="2019-03-28T10:32:00Z">
                  <w:rPr>
                    <w:rFonts w:eastAsia="Times New Roman" w:cstheme="minorHAnsi"/>
                    <w:color w:val="000000"/>
                    <w:sz w:val="24"/>
                    <w:szCs w:val="24"/>
                  </w:rPr>
                </w:rPrChange>
              </w:rPr>
            </w:pPr>
            <w:r w:rsidRPr="00C70505">
              <w:rPr>
                <w:rFonts w:eastAsia="Times New Roman" w:cstheme="minorHAnsi"/>
                <w:color w:val="FF0000"/>
                <w:sz w:val="24"/>
                <w:szCs w:val="24"/>
                <w:rPrChange w:id="67" w:author="Hassan Naqvi" w:date="2019-03-28T10:32:00Z">
                  <w:rPr>
                    <w:rFonts w:eastAsia="Times New Roman" w:cstheme="minorHAnsi"/>
                    <w:color w:val="000000"/>
                    <w:sz w:val="24"/>
                    <w:szCs w:val="24"/>
                  </w:rPr>
                </w:rPrChange>
              </w:rPr>
              <w:t>Please upload your English Consent (Urdu or any other language, if applicable)</w:t>
            </w:r>
          </w:p>
        </w:tc>
        <w:tc>
          <w:tcPr>
            <w:tcW w:w="3600" w:type="dxa"/>
            <w:vAlign w:val="center"/>
          </w:tcPr>
          <w:p w14:paraId="35A0A6DE" w14:textId="77777777" w:rsidR="00C07442" w:rsidRPr="00C70505" w:rsidRDefault="00C07442" w:rsidP="00C07442">
            <w:pPr>
              <w:tabs>
                <w:tab w:val="left" w:leader="hyphen" w:pos="3042"/>
                <w:tab w:val="left" w:leader="hyphen" w:pos="4032"/>
              </w:tabs>
              <w:spacing w:line="276" w:lineRule="auto"/>
              <w:rPr>
                <w:rFonts w:eastAsia="Times New Roman" w:cstheme="minorHAnsi"/>
                <w:bCs/>
                <w:color w:val="FF0000"/>
                <w:sz w:val="21"/>
                <w:szCs w:val="21"/>
                <w:rPrChange w:id="68" w:author="Hassan Naqvi" w:date="2019-03-28T10:32:00Z">
                  <w:rPr>
                    <w:rFonts w:eastAsia="Times New Roman" w:cstheme="minorHAnsi"/>
                    <w:bCs/>
                    <w:sz w:val="21"/>
                    <w:szCs w:val="21"/>
                  </w:rPr>
                </w:rPrChange>
              </w:rPr>
            </w:pPr>
            <w:r w:rsidRPr="00C70505">
              <w:rPr>
                <w:rFonts w:eastAsia="Times New Roman" w:cstheme="minorHAnsi"/>
                <w:bCs/>
                <w:color w:val="FF0000"/>
                <w:sz w:val="21"/>
                <w:szCs w:val="21"/>
                <w:rPrChange w:id="69" w:author="Hassan Naqvi" w:date="2019-03-28T10:32:00Z">
                  <w:rPr>
                    <w:rFonts w:eastAsia="Times New Roman" w:cstheme="minorHAnsi"/>
                    <w:bCs/>
                    <w:sz w:val="21"/>
                    <w:szCs w:val="21"/>
                  </w:rPr>
                </w:rPrChange>
              </w:rPr>
              <w:t>(Non-Mandatory)</w:t>
            </w:r>
            <w:r w:rsidRPr="00C70505">
              <w:rPr>
                <w:rFonts w:eastAsia="Times New Roman" w:cstheme="minorHAnsi"/>
                <w:bCs/>
                <w:color w:val="FF0000"/>
                <w:sz w:val="21"/>
                <w:szCs w:val="21"/>
                <w:rPrChange w:id="70" w:author="Hassan Naqvi" w:date="2019-03-28T10:32:00Z">
                  <w:rPr>
                    <w:rFonts w:eastAsia="Times New Roman" w:cstheme="minorHAnsi"/>
                    <w:bCs/>
                    <w:sz w:val="21"/>
                    <w:szCs w:val="21"/>
                  </w:rPr>
                </w:rPrChange>
              </w:rPr>
              <w:tab/>
              <w:t>1</w:t>
            </w:r>
          </w:p>
          <w:p w14:paraId="6F2E654B" w14:textId="77777777" w:rsidR="00C07442" w:rsidRPr="00C70505" w:rsidRDefault="00C07442" w:rsidP="00C07442">
            <w:pPr>
              <w:tabs>
                <w:tab w:val="left" w:leader="hyphen" w:pos="3042"/>
                <w:tab w:val="left" w:leader="hyphen" w:pos="4032"/>
              </w:tabs>
              <w:spacing w:line="276" w:lineRule="auto"/>
              <w:rPr>
                <w:rFonts w:cstheme="minorHAnsi"/>
                <w:bCs/>
                <w:color w:val="FF0000"/>
                <w:sz w:val="24"/>
                <w:szCs w:val="24"/>
                <w:rPrChange w:id="71" w:author="Hassan Naqvi" w:date="2019-03-28T10:32:00Z">
                  <w:rPr>
                    <w:rFonts w:cstheme="minorHAnsi"/>
                    <w:bCs/>
                    <w:sz w:val="24"/>
                    <w:szCs w:val="24"/>
                  </w:rPr>
                </w:rPrChange>
              </w:rPr>
            </w:pPr>
            <w:r w:rsidRPr="00C70505">
              <w:rPr>
                <w:rFonts w:eastAsia="Times New Roman" w:cstheme="minorHAnsi"/>
                <w:bCs/>
                <w:color w:val="FF0000"/>
                <w:sz w:val="21"/>
                <w:szCs w:val="21"/>
                <w:rPrChange w:id="72" w:author="Hassan Naqvi" w:date="2019-03-28T10:32:00Z">
                  <w:rPr>
                    <w:rFonts w:eastAsia="Times New Roman" w:cstheme="minorHAnsi"/>
                    <w:bCs/>
                    <w:sz w:val="21"/>
                    <w:szCs w:val="21"/>
                  </w:rPr>
                </w:rPrChange>
              </w:rPr>
              <w:t>Upload Document</w:t>
            </w:r>
            <w:r w:rsidRPr="00C70505">
              <w:rPr>
                <w:rFonts w:eastAsia="Times New Roman" w:cstheme="minorHAnsi"/>
                <w:bCs/>
                <w:color w:val="FF0000"/>
                <w:sz w:val="21"/>
                <w:szCs w:val="21"/>
                <w:rPrChange w:id="73" w:author="Hassan Naqvi" w:date="2019-03-28T10:32:00Z">
                  <w:rPr>
                    <w:rFonts w:eastAsia="Times New Roman" w:cstheme="minorHAnsi"/>
                    <w:bCs/>
                    <w:sz w:val="21"/>
                    <w:szCs w:val="21"/>
                  </w:rPr>
                </w:rPrChange>
              </w:rPr>
              <w:tab/>
              <w:t>2</w:t>
            </w:r>
          </w:p>
        </w:tc>
        <w:tc>
          <w:tcPr>
            <w:tcW w:w="1075" w:type="dxa"/>
          </w:tcPr>
          <w:p w14:paraId="61F0D57F" w14:textId="77777777" w:rsidR="00C07442" w:rsidRPr="00C70505" w:rsidRDefault="00C07442" w:rsidP="001715B0">
            <w:pPr>
              <w:tabs>
                <w:tab w:val="left" w:leader="hyphen" w:pos="4032"/>
              </w:tabs>
              <w:spacing w:line="276" w:lineRule="auto"/>
              <w:rPr>
                <w:rFonts w:eastAsia="Times New Roman" w:cstheme="minorHAnsi"/>
                <w:bCs/>
                <w:color w:val="808080" w:themeColor="background1" w:themeShade="80"/>
                <w:sz w:val="21"/>
                <w:szCs w:val="21"/>
                <w:rPrChange w:id="74" w:author="Hassan Naqvi" w:date="2019-03-28T10:29:00Z">
                  <w:rPr>
                    <w:rFonts w:eastAsia="Times New Roman" w:cstheme="minorHAnsi"/>
                    <w:bCs/>
                    <w:sz w:val="21"/>
                    <w:szCs w:val="21"/>
                  </w:rPr>
                </w:rPrChange>
              </w:rPr>
            </w:pPr>
          </w:p>
        </w:tc>
      </w:tr>
      <w:tr w:rsidR="00C07442" w:rsidRPr="005F6FF7" w14:paraId="1D5D4D6D" w14:textId="77777777" w:rsidTr="00C07442">
        <w:trPr>
          <w:trHeight w:val="864"/>
        </w:trPr>
        <w:tc>
          <w:tcPr>
            <w:tcW w:w="635" w:type="dxa"/>
            <w:shd w:val="clear" w:color="auto" w:fill="auto"/>
          </w:tcPr>
          <w:p w14:paraId="5145AE51" w14:textId="77777777" w:rsidR="00C07442" w:rsidRDefault="00C07442" w:rsidP="001715B0">
            <w:pPr>
              <w:rPr>
                <w:rFonts w:cstheme="minorHAnsi"/>
                <w:sz w:val="24"/>
                <w:szCs w:val="24"/>
              </w:rPr>
            </w:pPr>
            <w:r>
              <w:rPr>
                <w:rFonts w:cstheme="minorHAnsi"/>
                <w:sz w:val="24"/>
                <w:szCs w:val="24"/>
              </w:rPr>
              <w:t>5.</w:t>
            </w:r>
          </w:p>
        </w:tc>
        <w:tc>
          <w:tcPr>
            <w:tcW w:w="4040" w:type="dxa"/>
            <w:shd w:val="clear" w:color="auto" w:fill="auto"/>
          </w:tcPr>
          <w:p w14:paraId="793D3C41" w14:textId="77777777" w:rsidR="00C07442" w:rsidRPr="00C70505" w:rsidRDefault="00C07442" w:rsidP="001715B0">
            <w:pPr>
              <w:rPr>
                <w:rFonts w:eastAsia="Times New Roman" w:cstheme="minorHAnsi"/>
                <w:color w:val="FF0000"/>
                <w:sz w:val="24"/>
                <w:szCs w:val="24"/>
                <w:rPrChange w:id="75" w:author="Hassan Naqvi" w:date="2019-03-28T10:32:00Z">
                  <w:rPr>
                    <w:rFonts w:eastAsia="Times New Roman" w:cstheme="minorHAnsi"/>
                    <w:sz w:val="24"/>
                    <w:szCs w:val="24"/>
                  </w:rPr>
                </w:rPrChange>
              </w:rPr>
            </w:pPr>
            <w:r w:rsidRPr="00C70505">
              <w:rPr>
                <w:rFonts w:eastAsia="Times New Roman" w:cstheme="minorHAnsi"/>
                <w:color w:val="FF0000"/>
                <w:sz w:val="24"/>
                <w:szCs w:val="24"/>
                <w:rPrChange w:id="76" w:author="Hassan Naqvi" w:date="2019-03-28T10:32:00Z">
                  <w:rPr>
                    <w:rFonts w:eastAsia="Times New Roman" w:cstheme="minorHAnsi"/>
                    <w:color w:val="000000"/>
                    <w:sz w:val="24"/>
                    <w:szCs w:val="24"/>
                  </w:rPr>
                </w:rPrChange>
              </w:rPr>
              <w:t>Upload any other documents if applicable.</w:t>
            </w:r>
          </w:p>
        </w:tc>
        <w:tc>
          <w:tcPr>
            <w:tcW w:w="3600" w:type="dxa"/>
            <w:vAlign w:val="center"/>
          </w:tcPr>
          <w:p w14:paraId="3D3D79DB" w14:textId="77777777" w:rsidR="00C07442" w:rsidRPr="00C70505" w:rsidRDefault="00C07442" w:rsidP="00C07442">
            <w:pPr>
              <w:tabs>
                <w:tab w:val="left" w:leader="hyphen" w:pos="3042"/>
                <w:tab w:val="left" w:leader="hyphen" w:pos="4032"/>
              </w:tabs>
              <w:spacing w:line="276" w:lineRule="auto"/>
              <w:rPr>
                <w:rFonts w:eastAsia="Times New Roman" w:cstheme="minorHAnsi"/>
                <w:bCs/>
                <w:color w:val="FF0000"/>
                <w:sz w:val="21"/>
                <w:szCs w:val="21"/>
                <w:rPrChange w:id="77" w:author="Hassan Naqvi" w:date="2019-03-28T10:32:00Z">
                  <w:rPr>
                    <w:rFonts w:eastAsia="Times New Roman" w:cstheme="minorHAnsi"/>
                    <w:bCs/>
                    <w:sz w:val="21"/>
                    <w:szCs w:val="21"/>
                  </w:rPr>
                </w:rPrChange>
              </w:rPr>
            </w:pPr>
            <w:r w:rsidRPr="00C70505">
              <w:rPr>
                <w:rFonts w:eastAsia="Times New Roman" w:cstheme="minorHAnsi"/>
                <w:bCs/>
                <w:color w:val="FF0000"/>
                <w:sz w:val="21"/>
                <w:szCs w:val="21"/>
                <w:rPrChange w:id="78" w:author="Hassan Naqvi" w:date="2019-03-28T10:32:00Z">
                  <w:rPr>
                    <w:rFonts w:eastAsia="Times New Roman" w:cstheme="minorHAnsi"/>
                    <w:bCs/>
                    <w:sz w:val="21"/>
                    <w:szCs w:val="21"/>
                  </w:rPr>
                </w:rPrChange>
              </w:rPr>
              <w:t>(Non-Mandatory)</w:t>
            </w:r>
            <w:r w:rsidRPr="00C70505">
              <w:rPr>
                <w:rFonts w:eastAsia="Times New Roman" w:cstheme="minorHAnsi"/>
                <w:bCs/>
                <w:color w:val="FF0000"/>
                <w:sz w:val="21"/>
                <w:szCs w:val="21"/>
                <w:rPrChange w:id="79" w:author="Hassan Naqvi" w:date="2019-03-28T10:32:00Z">
                  <w:rPr>
                    <w:rFonts w:eastAsia="Times New Roman" w:cstheme="minorHAnsi"/>
                    <w:bCs/>
                    <w:sz w:val="21"/>
                    <w:szCs w:val="21"/>
                  </w:rPr>
                </w:rPrChange>
              </w:rPr>
              <w:tab/>
              <w:t>1</w:t>
            </w:r>
          </w:p>
          <w:p w14:paraId="7A78A44A" w14:textId="77777777" w:rsidR="00C07442" w:rsidRPr="00C70505" w:rsidRDefault="00C07442" w:rsidP="00C07442">
            <w:pPr>
              <w:tabs>
                <w:tab w:val="left" w:leader="hyphen" w:pos="3042"/>
                <w:tab w:val="left" w:leader="hyphen" w:pos="4032"/>
              </w:tabs>
              <w:spacing w:line="276" w:lineRule="auto"/>
              <w:rPr>
                <w:rFonts w:cstheme="minorHAnsi"/>
                <w:bCs/>
                <w:color w:val="FF0000"/>
                <w:sz w:val="24"/>
                <w:szCs w:val="24"/>
                <w:rPrChange w:id="80" w:author="Hassan Naqvi" w:date="2019-03-28T10:32:00Z">
                  <w:rPr>
                    <w:rFonts w:cstheme="minorHAnsi"/>
                    <w:bCs/>
                    <w:sz w:val="24"/>
                    <w:szCs w:val="24"/>
                  </w:rPr>
                </w:rPrChange>
              </w:rPr>
            </w:pPr>
            <w:r w:rsidRPr="00C70505">
              <w:rPr>
                <w:rFonts w:eastAsia="Times New Roman" w:cstheme="minorHAnsi"/>
                <w:bCs/>
                <w:color w:val="FF0000"/>
                <w:sz w:val="21"/>
                <w:szCs w:val="21"/>
                <w:rPrChange w:id="81" w:author="Hassan Naqvi" w:date="2019-03-28T10:32:00Z">
                  <w:rPr>
                    <w:rFonts w:eastAsia="Times New Roman" w:cstheme="minorHAnsi"/>
                    <w:bCs/>
                    <w:sz w:val="21"/>
                    <w:szCs w:val="21"/>
                  </w:rPr>
                </w:rPrChange>
              </w:rPr>
              <w:t>Upload Document</w:t>
            </w:r>
            <w:r w:rsidRPr="00C70505">
              <w:rPr>
                <w:rFonts w:eastAsia="Times New Roman" w:cstheme="minorHAnsi"/>
                <w:bCs/>
                <w:color w:val="FF0000"/>
                <w:sz w:val="21"/>
                <w:szCs w:val="21"/>
                <w:rPrChange w:id="82" w:author="Hassan Naqvi" w:date="2019-03-28T10:32:00Z">
                  <w:rPr>
                    <w:rFonts w:eastAsia="Times New Roman" w:cstheme="minorHAnsi"/>
                    <w:bCs/>
                    <w:sz w:val="21"/>
                    <w:szCs w:val="21"/>
                  </w:rPr>
                </w:rPrChange>
              </w:rPr>
              <w:tab/>
              <w:t>2</w:t>
            </w:r>
          </w:p>
        </w:tc>
        <w:tc>
          <w:tcPr>
            <w:tcW w:w="1075" w:type="dxa"/>
          </w:tcPr>
          <w:p w14:paraId="0143B401" w14:textId="77777777" w:rsidR="00C07442" w:rsidRPr="00C70505" w:rsidRDefault="00C07442" w:rsidP="001715B0">
            <w:pPr>
              <w:tabs>
                <w:tab w:val="left" w:leader="hyphen" w:pos="4032"/>
              </w:tabs>
              <w:spacing w:line="276" w:lineRule="auto"/>
              <w:rPr>
                <w:rFonts w:eastAsia="Times New Roman" w:cstheme="minorHAnsi"/>
                <w:bCs/>
                <w:color w:val="808080" w:themeColor="background1" w:themeShade="80"/>
                <w:sz w:val="21"/>
                <w:szCs w:val="21"/>
                <w:rPrChange w:id="83" w:author="Hassan Naqvi" w:date="2019-03-28T10:29:00Z">
                  <w:rPr>
                    <w:rFonts w:eastAsia="Times New Roman" w:cstheme="minorHAnsi"/>
                    <w:bCs/>
                    <w:sz w:val="21"/>
                    <w:szCs w:val="21"/>
                  </w:rPr>
                </w:rPrChange>
              </w:rPr>
            </w:pPr>
          </w:p>
        </w:tc>
      </w:tr>
      <w:tr w:rsidR="00372886" w:rsidRPr="005F6FF7" w14:paraId="2A50EA72" w14:textId="77777777" w:rsidTr="00833AE8">
        <w:trPr>
          <w:trHeight w:val="350"/>
        </w:trPr>
        <w:tc>
          <w:tcPr>
            <w:tcW w:w="9350" w:type="dxa"/>
            <w:gridSpan w:val="4"/>
            <w:shd w:val="clear" w:color="auto" w:fill="E7E6E6" w:themeFill="background2"/>
          </w:tcPr>
          <w:p w14:paraId="1F7017E2" w14:textId="77777777" w:rsidR="00372886" w:rsidRPr="00C70505" w:rsidRDefault="00372886" w:rsidP="001715B0">
            <w:pPr>
              <w:tabs>
                <w:tab w:val="left" w:leader="hyphen" w:pos="4032"/>
              </w:tabs>
              <w:jc w:val="center"/>
              <w:rPr>
                <w:rFonts w:cstheme="minorHAnsi"/>
                <w:b/>
                <w:bCs/>
                <w:color w:val="FF0000"/>
                <w:sz w:val="24"/>
                <w:szCs w:val="24"/>
                <w:rPrChange w:id="84" w:author="Hassan Naqvi" w:date="2019-03-28T10:32:00Z">
                  <w:rPr>
                    <w:rFonts w:cstheme="minorHAnsi"/>
                    <w:b/>
                    <w:bCs/>
                    <w:sz w:val="24"/>
                    <w:szCs w:val="24"/>
                  </w:rPr>
                </w:rPrChange>
              </w:rPr>
            </w:pPr>
            <w:r w:rsidRPr="00C70505">
              <w:rPr>
                <w:rFonts w:cstheme="minorHAnsi"/>
                <w:b/>
                <w:bCs/>
                <w:color w:val="FF0000"/>
                <w:sz w:val="24"/>
                <w:szCs w:val="24"/>
                <w:rPrChange w:id="85" w:author="Hassan Naqvi" w:date="2019-03-28T10:32:00Z">
                  <w:rPr>
                    <w:rFonts w:cstheme="minorHAnsi"/>
                    <w:b/>
                    <w:bCs/>
                    <w:sz w:val="24"/>
                    <w:szCs w:val="24"/>
                  </w:rPr>
                </w:rPrChange>
              </w:rPr>
              <w:t>Principal Investigators Signature</w:t>
            </w:r>
          </w:p>
        </w:tc>
      </w:tr>
      <w:tr w:rsidR="00C07442" w:rsidRPr="005F6FF7" w14:paraId="663FE07D" w14:textId="77777777" w:rsidTr="00C07442">
        <w:trPr>
          <w:trHeight w:val="864"/>
        </w:trPr>
        <w:tc>
          <w:tcPr>
            <w:tcW w:w="635" w:type="dxa"/>
            <w:shd w:val="clear" w:color="auto" w:fill="auto"/>
          </w:tcPr>
          <w:p w14:paraId="7D3ECF1F" w14:textId="77777777" w:rsidR="00C07442" w:rsidRDefault="00C07442" w:rsidP="001715B0">
            <w:pPr>
              <w:rPr>
                <w:rFonts w:cstheme="minorHAnsi"/>
                <w:sz w:val="24"/>
                <w:szCs w:val="24"/>
              </w:rPr>
            </w:pPr>
            <w:r>
              <w:rPr>
                <w:rFonts w:cstheme="minorHAnsi"/>
                <w:sz w:val="24"/>
                <w:szCs w:val="24"/>
              </w:rPr>
              <w:t>6.</w:t>
            </w:r>
          </w:p>
        </w:tc>
        <w:tc>
          <w:tcPr>
            <w:tcW w:w="4040" w:type="dxa"/>
            <w:shd w:val="clear" w:color="auto" w:fill="auto"/>
          </w:tcPr>
          <w:p w14:paraId="6D9CC731" w14:textId="77777777" w:rsidR="00C07442" w:rsidRPr="00C70505" w:rsidRDefault="00C07442" w:rsidP="001715B0">
            <w:pPr>
              <w:shd w:val="clear" w:color="auto" w:fill="FFFFFF"/>
              <w:spacing w:after="75"/>
              <w:rPr>
                <w:rFonts w:eastAsia="Times New Roman" w:cstheme="minorHAnsi"/>
                <w:color w:val="FF0000"/>
                <w:sz w:val="24"/>
                <w:szCs w:val="24"/>
                <w:rPrChange w:id="86" w:author="Hassan Naqvi" w:date="2019-03-28T10:32:00Z">
                  <w:rPr>
                    <w:rFonts w:eastAsia="Times New Roman" w:cstheme="minorHAnsi"/>
                    <w:color w:val="000000"/>
                    <w:sz w:val="24"/>
                    <w:szCs w:val="24"/>
                  </w:rPr>
                </w:rPrChange>
              </w:rPr>
            </w:pPr>
            <w:r w:rsidRPr="00C70505">
              <w:rPr>
                <w:rFonts w:eastAsia="Times New Roman" w:cstheme="minorHAnsi"/>
                <w:color w:val="FF0000"/>
                <w:sz w:val="24"/>
                <w:szCs w:val="24"/>
                <w:rPrChange w:id="87" w:author="Hassan Naqvi" w:date="2019-03-28T10:32:00Z">
                  <w:rPr>
                    <w:rFonts w:eastAsia="Times New Roman" w:cstheme="minorHAnsi"/>
                    <w:color w:val="000000"/>
                    <w:sz w:val="24"/>
                    <w:szCs w:val="24"/>
                  </w:rPr>
                </w:rPrChange>
              </w:rPr>
              <w:t>Are you submitting this application as PI?</w:t>
            </w:r>
          </w:p>
        </w:tc>
        <w:tc>
          <w:tcPr>
            <w:tcW w:w="3600" w:type="dxa"/>
            <w:vAlign w:val="center"/>
          </w:tcPr>
          <w:p w14:paraId="32928CD3" w14:textId="77777777" w:rsidR="00C07442" w:rsidRPr="00C70505" w:rsidRDefault="00C07442" w:rsidP="00C07442">
            <w:pPr>
              <w:tabs>
                <w:tab w:val="left" w:leader="hyphen" w:pos="3042"/>
                <w:tab w:val="left" w:leader="hyphen" w:pos="4032"/>
              </w:tabs>
              <w:rPr>
                <w:rFonts w:cstheme="minorHAnsi"/>
                <w:color w:val="FF0000"/>
                <w:sz w:val="24"/>
                <w:szCs w:val="24"/>
                <w:rPrChange w:id="88" w:author="Hassan Naqvi" w:date="2019-03-28T10:32:00Z">
                  <w:rPr>
                    <w:rFonts w:cstheme="minorHAnsi"/>
                    <w:sz w:val="24"/>
                    <w:szCs w:val="24"/>
                  </w:rPr>
                </w:rPrChange>
              </w:rPr>
            </w:pPr>
            <w:r w:rsidRPr="00C70505">
              <w:rPr>
                <w:rFonts w:cstheme="minorHAnsi"/>
                <w:color w:val="FF0000"/>
                <w:sz w:val="24"/>
                <w:szCs w:val="24"/>
                <w:rPrChange w:id="89" w:author="Hassan Naqvi" w:date="2019-03-28T10:32:00Z">
                  <w:rPr>
                    <w:rFonts w:cstheme="minorHAnsi"/>
                    <w:sz w:val="24"/>
                    <w:szCs w:val="24"/>
                  </w:rPr>
                </w:rPrChange>
              </w:rPr>
              <w:t>Yes</w:t>
            </w:r>
            <w:r w:rsidRPr="00C70505">
              <w:rPr>
                <w:rFonts w:cstheme="minorHAnsi"/>
                <w:color w:val="FF0000"/>
                <w:sz w:val="24"/>
                <w:szCs w:val="24"/>
                <w:rPrChange w:id="90" w:author="Hassan Naqvi" w:date="2019-03-28T10:32:00Z">
                  <w:rPr>
                    <w:rFonts w:cstheme="minorHAnsi"/>
                    <w:sz w:val="24"/>
                    <w:szCs w:val="24"/>
                  </w:rPr>
                </w:rPrChange>
              </w:rPr>
              <w:tab/>
              <w:t>1</w:t>
            </w:r>
          </w:p>
          <w:p w14:paraId="3B315564" w14:textId="77777777" w:rsidR="00C07442" w:rsidRPr="00C70505" w:rsidRDefault="00C07442" w:rsidP="00C07442">
            <w:pPr>
              <w:tabs>
                <w:tab w:val="left" w:leader="hyphen" w:pos="3042"/>
                <w:tab w:val="left" w:leader="hyphen" w:pos="4032"/>
              </w:tabs>
              <w:rPr>
                <w:rFonts w:cstheme="minorHAnsi"/>
                <w:color w:val="FF0000"/>
                <w:sz w:val="24"/>
                <w:szCs w:val="24"/>
                <w:rPrChange w:id="91" w:author="Hassan Naqvi" w:date="2019-03-28T10:32:00Z">
                  <w:rPr>
                    <w:rFonts w:cstheme="minorHAnsi"/>
                    <w:sz w:val="24"/>
                    <w:szCs w:val="24"/>
                  </w:rPr>
                </w:rPrChange>
              </w:rPr>
            </w:pPr>
            <w:r w:rsidRPr="00C70505">
              <w:rPr>
                <w:rFonts w:cstheme="minorHAnsi"/>
                <w:color w:val="FF0000"/>
                <w:sz w:val="24"/>
                <w:szCs w:val="24"/>
                <w:rPrChange w:id="92" w:author="Hassan Naqvi" w:date="2019-03-28T10:32:00Z">
                  <w:rPr>
                    <w:rFonts w:cstheme="minorHAnsi"/>
                    <w:sz w:val="24"/>
                    <w:szCs w:val="24"/>
                  </w:rPr>
                </w:rPrChange>
              </w:rPr>
              <w:t xml:space="preserve">No </w:t>
            </w:r>
            <w:r w:rsidRPr="00C70505">
              <w:rPr>
                <w:rFonts w:cstheme="minorHAnsi"/>
                <w:color w:val="FF0000"/>
                <w:sz w:val="24"/>
                <w:szCs w:val="24"/>
                <w:rPrChange w:id="93" w:author="Hassan Naqvi" w:date="2019-03-28T10:32:00Z">
                  <w:rPr>
                    <w:rFonts w:cstheme="minorHAnsi"/>
                    <w:sz w:val="24"/>
                    <w:szCs w:val="24"/>
                  </w:rPr>
                </w:rPrChange>
              </w:rPr>
              <w:tab/>
              <w:t>2</w:t>
            </w:r>
          </w:p>
        </w:tc>
        <w:tc>
          <w:tcPr>
            <w:tcW w:w="1075" w:type="dxa"/>
          </w:tcPr>
          <w:p w14:paraId="6EA5B5E4" w14:textId="77777777" w:rsidR="00C07442" w:rsidRPr="00C70505" w:rsidRDefault="00C07442" w:rsidP="001715B0">
            <w:pPr>
              <w:tabs>
                <w:tab w:val="left" w:leader="hyphen" w:pos="4032"/>
              </w:tabs>
              <w:rPr>
                <w:rFonts w:cstheme="minorHAnsi"/>
                <w:color w:val="808080" w:themeColor="background1" w:themeShade="80"/>
                <w:sz w:val="24"/>
                <w:szCs w:val="24"/>
                <w:rPrChange w:id="94" w:author="Hassan Naqvi" w:date="2019-03-28T10:29:00Z">
                  <w:rPr>
                    <w:rFonts w:cstheme="minorHAnsi"/>
                    <w:sz w:val="24"/>
                    <w:szCs w:val="24"/>
                  </w:rPr>
                </w:rPrChange>
              </w:rPr>
            </w:pPr>
          </w:p>
        </w:tc>
      </w:tr>
      <w:tr w:rsidR="00C07442" w:rsidRPr="005F6FF7" w14:paraId="666BF030" w14:textId="77777777" w:rsidTr="00C07442">
        <w:trPr>
          <w:trHeight w:val="467"/>
        </w:trPr>
        <w:tc>
          <w:tcPr>
            <w:tcW w:w="635" w:type="dxa"/>
            <w:shd w:val="clear" w:color="auto" w:fill="auto"/>
          </w:tcPr>
          <w:p w14:paraId="3B941492" w14:textId="77777777" w:rsidR="00C07442" w:rsidRDefault="00C07442" w:rsidP="001715B0">
            <w:pPr>
              <w:rPr>
                <w:rFonts w:cstheme="minorHAnsi"/>
                <w:sz w:val="24"/>
                <w:szCs w:val="24"/>
              </w:rPr>
            </w:pPr>
            <w:r>
              <w:rPr>
                <w:rFonts w:cstheme="minorHAnsi"/>
                <w:sz w:val="24"/>
                <w:szCs w:val="24"/>
              </w:rPr>
              <w:t>7.</w:t>
            </w:r>
          </w:p>
        </w:tc>
        <w:tc>
          <w:tcPr>
            <w:tcW w:w="4040" w:type="dxa"/>
            <w:shd w:val="clear" w:color="auto" w:fill="auto"/>
          </w:tcPr>
          <w:p w14:paraId="3AE5F3DD" w14:textId="77777777" w:rsidR="00C07442" w:rsidRPr="00C70505" w:rsidRDefault="00C07442" w:rsidP="001715B0">
            <w:pPr>
              <w:shd w:val="clear" w:color="auto" w:fill="FFFFFF"/>
              <w:spacing w:after="75"/>
              <w:rPr>
                <w:rFonts w:eastAsia="Times New Roman" w:cstheme="minorHAnsi"/>
                <w:color w:val="FF0000"/>
                <w:sz w:val="24"/>
                <w:szCs w:val="24"/>
                <w:rPrChange w:id="95" w:author="Hassan Naqvi" w:date="2019-03-28T10:32:00Z">
                  <w:rPr>
                    <w:rFonts w:eastAsia="Times New Roman" w:cstheme="minorHAnsi"/>
                    <w:color w:val="000000"/>
                    <w:sz w:val="24"/>
                    <w:szCs w:val="24"/>
                  </w:rPr>
                </w:rPrChange>
              </w:rPr>
            </w:pPr>
            <w:r w:rsidRPr="00C70505">
              <w:rPr>
                <w:rFonts w:eastAsia="Times New Roman" w:cstheme="minorHAnsi"/>
                <w:color w:val="FF0000"/>
                <w:sz w:val="24"/>
                <w:szCs w:val="24"/>
                <w:rPrChange w:id="96" w:author="Hassan Naqvi" w:date="2019-03-28T10:32:00Z">
                  <w:rPr>
                    <w:rFonts w:eastAsia="Times New Roman" w:cstheme="minorHAnsi"/>
                    <w:color w:val="333333"/>
                    <w:sz w:val="24"/>
                    <w:szCs w:val="24"/>
                  </w:rPr>
                </w:rPrChange>
              </w:rPr>
              <w:t>Request Signature</w:t>
            </w:r>
          </w:p>
        </w:tc>
        <w:tc>
          <w:tcPr>
            <w:tcW w:w="3600" w:type="dxa"/>
            <w:vAlign w:val="center"/>
          </w:tcPr>
          <w:p w14:paraId="22C9426C" w14:textId="77777777" w:rsidR="00C07442" w:rsidRPr="00C70505" w:rsidRDefault="00C07442" w:rsidP="00C07442">
            <w:pPr>
              <w:tabs>
                <w:tab w:val="left" w:leader="hyphen" w:pos="3042"/>
                <w:tab w:val="left" w:leader="hyphen" w:pos="4032"/>
              </w:tabs>
              <w:rPr>
                <w:rFonts w:cstheme="minorHAnsi"/>
                <w:color w:val="FF0000"/>
                <w:sz w:val="24"/>
                <w:szCs w:val="24"/>
                <w:rPrChange w:id="97" w:author="Hassan Naqvi" w:date="2019-03-28T10:32:00Z">
                  <w:rPr>
                    <w:rFonts w:cstheme="minorHAnsi"/>
                    <w:sz w:val="24"/>
                    <w:szCs w:val="24"/>
                  </w:rPr>
                </w:rPrChange>
              </w:rPr>
            </w:pPr>
            <w:r w:rsidRPr="00C70505">
              <w:rPr>
                <w:rFonts w:cstheme="minorHAnsi"/>
                <w:color w:val="FF0000"/>
                <w:sz w:val="24"/>
                <w:szCs w:val="24"/>
                <w:rPrChange w:id="98" w:author="Hassan Naqvi" w:date="2019-03-28T10:32:00Z">
                  <w:rPr>
                    <w:rFonts w:cstheme="minorHAnsi"/>
                    <w:sz w:val="24"/>
                    <w:szCs w:val="24"/>
                  </w:rPr>
                </w:rPrChange>
              </w:rPr>
              <w:tab/>
            </w:r>
          </w:p>
        </w:tc>
        <w:tc>
          <w:tcPr>
            <w:tcW w:w="1075" w:type="dxa"/>
          </w:tcPr>
          <w:p w14:paraId="1E05FA9C" w14:textId="77777777" w:rsidR="00C07442" w:rsidRPr="00C70505" w:rsidRDefault="00C07442" w:rsidP="001715B0">
            <w:pPr>
              <w:tabs>
                <w:tab w:val="left" w:leader="hyphen" w:pos="4032"/>
              </w:tabs>
              <w:rPr>
                <w:rFonts w:cstheme="minorHAnsi"/>
                <w:color w:val="808080" w:themeColor="background1" w:themeShade="80"/>
                <w:sz w:val="24"/>
                <w:szCs w:val="24"/>
                <w:rPrChange w:id="99" w:author="Hassan Naqvi" w:date="2019-03-28T10:29:00Z">
                  <w:rPr>
                    <w:rFonts w:cstheme="minorHAnsi"/>
                    <w:sz w:val="24"/>
                    <w:szCs w:val="24"/>
                  </w:rPr>
                </w:rPrChange>
              </w:rPr>
            </w:pPr>
          </w:p>
        </w:tc>
      </w:tr>
      <w:tr w:rsidR="00C07442" w:rsidRPr="005F6FF7" w14:paraId="659EF3A5" w14:textId="77777777" w:rsidTr="00C07442">
        <w:tc>
          <w:tcPr>
            <w:tcW w:w="635" w:type="dxa"/>
            <w:shd w:val="clear" w:color="auto" w:fill="auto"/>
          </w:tcPr>
          <w:p w14:paraId="55EA4025" w14:textId="77777777" w:rsidR="00C07442" w:rsidRDefault="00C07442" w:rsidP="001715B0">
            <w:pPr>
              <w:rPr>
                <w:rFonts w:cstheme="minorHAnsi"/>
                <w:sz w:val="24"/>
                <w:szCs w:val="24"/>
              </w:rPr>
            </w:pPr>
            <w:r>
              <w:rPr>
                <w:rFonts w:cstheme="minorHAnsi"/>
                <w:sz w:val="24"/>
                <w:szCs w:val="24"/>
              </w:rPr>
              <w:t>8.</w:t>
            </w:r>
          </w:p>
        </w:tc>
        <w:tc>
          <w:tcPr>
            <w:tcW w:w="4040" w:type="dxa"/>
            <w:shd w:val="clear" w:color="auto" w:fill="auto"/>
          </w:tcPr>
          <w:p w14:paraId="16ABBC10" w14:textId="77777777" w:rsidR="00C07442" w:rsidRPr="00C70505" w:rsidRDefault="00C07442" w:rsidP="001715B0">
            <w:pPr>
              <w:shd w:val="clear" w:color="auto" w:fill="FFFFFF"/>
              <w:spacing w:after="75"/>
              <w:rPr>
                <w:rFonts w:eastAsia="Times New Roman" w:cstheme="minorHAnsi"/>
                <w:color w:val="FF0000"/>
                <w:sz w:val="24"/>
                <w:szCs w:val="24"/>
                <w:rPrChange w:id="100" w:author="Hassan Naqvi" w:date="2019-03-28T10:32:00Z">
                  <w:rPr>
                    <w:rFonts w:eastAsia="Times New Roman" w:cstheme="minorHAnsi"/>
                    <w:color w:val="000000"/>
                    <w:sz w:val="24"/>
                    <w:szCs w:val="24"/>
                  </w:rPr>
                </w:rPrChange>
              </w:rPr>
            </w:pPr>
            <w:r w:rsidRPr="00C70505">
              <w:rPr>
                <w:rFonts w:cstheme="minorHAnsi"/>
                <w:color w:val="FF0000"/>
                <w:sz w:val="24"/>
                <w:szCs w:val="24"/>
                <w:rPrChange w:id="101" w:author="Hassan Naqvi" w:date="2019-03-28T10:32:00Z">
                  <w:rPr>
                    <w:rFonts w:cstheme="minorHAnsi"/>
                    <w:sz w:val="24"/>
                    <w:szCs w:val="24"/>
                  </w:rPr>
                </w:rPrChange>
              </w:rPr>
              <w:t>Name of Departmental Research Committee (DRC) Chair</w:t>
            </w:r>
          </w:p>
        </w:tc>
        <w:tc>
          <w:tcPr>
            <w:tcW w:w="3600" w:type="dxa"/>
            <w:vAlign w:val="center"/>
          </w:tcPr>
          <w:p w14:paraId="555A6583" w14:textId="77777777" w:rsidR="00C07442" w:rsidRPr="00C70505" w:rsidRDefault="00C07442" w:rsidP="00C07442">
            <w:pPr>
              <w:tabs>
                <w:tab w:val="left" w:leader="hyphen" w:pos="3042"/>
                <w:tab w:val="left" w:leader="hyphen" w:pos="4032"/>
              </w:tabs>
              <w:rPr>
                <w:rFonts w:cstheme="minorHAnsi"/>
                <w:color w:val="FF0000"/>
                <w:sz w:val="24"/>
                <w:szCs w:val="24"/>
                <w:rPrChange w:id="102" w:author="Hassan Naqvi" w:date="2019-03-28T10:32:00Z">
                  <w:rPr>
                    <w:rFonts w:cstheme="minorHAnsi"/>
                    <w:sz w:val="24"/>
                    <w:szCs w:val="24"/>
                  </w:rPr>
                </w:rPrChange>
              </w:rPr>
            </w:pPr>
            <w:r w:rsidRPr="00C70505">
              <w:rPr>
                <w:rFonts w:cstheme="minorHAnsi"/>
                <w:color w:val="FF0000"/>
                <w:sz w:val="24"/>
                <w:szCs w:val="24"/>
                <w:rPrChange w:id="103" w:author="Hassan Naqvi" w:date="2019-03-28T10:32:00Z">
                  <w:rPr>
                    <w:rFonts w:cstheme="minorHAnsi"/>
                    <w:sz w:val="24"/>
                    <w:szCs w:val="24"/>
                  </w:rPr>
                </w:rPrChange>
              </w:rPr>
              <w:tab/>
            </w:r>
          </w:p>
        </w:tc>
        <w:tc>
          <w:tcPr>
            <w:tcW w:w="1075" w:type="dxa"/>
          </w:tcPr>
          <w:p w14:paraId="07F5392C" w14:textId="77777777" w:rsidR="00C07442" w:rsidRPr="00C70505" w:rsidRDefault="00C07442" w:rsidP="001715B0">
            <w:pPr>
              <w:tabs>
                <w:tab w:val="left" w:leader="hyphen" w:pos="4032"/>
              </w:tabs>
              <w:rPr>
                <w:rFonts w:cstheme="minorHAnsi"/>
                <w:color w:val="808080" w:themeColor="background1" w:themeShade="80"/>
                <w:sz w:val="24"/>
                <w:szCs w:val="24"/>
                <w:rPrChange w:id="104" w:author="Hassan Naqvi" w:date="2019-03-28T10:29:00Z">
                  <w:rPr>
                    <w:rFonts w:cstheme="minorHAnsi"/>
                    <w:sz w:val="24"/>
                    <w:szCs w:val="24"/>
                  </w:rPr>
                </w:rPrChange>
              </w:rPr>
            </w:pPr>
          </w:p>
        </w:tc>
      </w:tr>
      <w:tr w:rsidR="00C07442" w:rsidRPr="005F6FF7" w14:paraId="1FCB671C" w14:textId="77777777" w:rsidTr="00C07442">
        <w:tc>
          <w:tcPr>
            <w:tcW w:w="635" w:type="dxa"/>
            <w:shd w:val="clear" w:color="auto" w:fill="auto"/>
          </w:tcPr>
          <w:p w14:paraId="1DF5F6A8" w14:textId="77777777" w:rsidR="00C07442" w:rsidRDefault="00C07442" w:rsidP="001715B0">
            <w:pPr>
              <w:rPr>
                <w:rFonts w:cstheme="minorHAnsi"/>
                <w:sz w:val="24"/>
                <w:szCs w:val="24"/>
              </w:rPr>
            </w:pPr>
            <w:r>
              <w:rPr>
                <w:rFonts w:cstheme="minorHAnsi"/>
                <w:sz w:val="24"/>
                <w:szCs w:val="24"/>
              </w:rPr>
              <w:t>9.</w:t>
            </w:r>
          </w:p>
        </w:tc>
        <w:tc>
          <w:tcPr>
            <w:tcW w:w="4040" w:type="dxa"/>
            <w:shd w:val="clear" w:color="auto" w:fill="auto"/>
          </w:tcPr>
          <w:p w14:paraId="00044C39" w14:textId="77777777" w:rsidR="00C07442" w:rsidRPr="00C70505" w:rsidRDefault="00C07442" w:rsidP="001715B0">
            <w:pPr>
              <w:shd w:val="clear" w:color="auto" w:fill="FFFFFF"/>
              <w:spacing w:after="75"/>
              <w:rPr>
                <w:rFonts w:eastAsia="Times New Roman" w:cstheme="minorHAnsi"/>
                <w:color w:val="FF0000"/>
                <w:sz w:val="24"/>
                <w:szCs w:val="24"/>
                <w:rPrChange w:id="105" w:author="Hassan Naqvi" w:date="2019-03-28T10:32:00Z">
                  <w:rPr>
                    <w:rFonts w:eastAsia="Times New Roman" w:cstheme="minorHAnsi"/>
                    <w:color w:val="000000"/>
                    <w:sz w:val="24"/>
                    <w:szCs w:val="24"/>
                  </w:rPr>
                </w:rPrChange>
              </w:rPr>
            </w:pPr>
            <w:r w:rsidRPr="00C70505">
              <w:rPr>
                <w:rFonts w:cstheme="minorHAnsi"/>
                <w:color w:val="FF0000"/>
                <w:sz w:val="24"/>
                <w:szCs w:val="24"/>
                <w:rPrChange w:id="106" w:author="Hassan Naqvi" w:date="2019-03-28T10:32:00Z">
                  <w:rPr>
                    <w:rFonts w:cstheme="minorHAnsi"/>
                    <w:sz w:val="24"/>
                    <w:szCs w:val="24"/>
                  </w:rPr>
                </w:rPrChange>
              </w:rPr>
              <w:t>Request DRC chair Signature (mandatory)</w:t>
            </w:r>
          </w:p>
        </w:tc>
        <w:tc>
          <w:tcPr>
            <w:tcW w:w="3600" w:type="dxa"/>
            <w:vAlign w:val="center"/>
          </w:tcPr>
          <w:p w14:paraId="3FECDB3B" w14:textId="77777777" w:rsidR="00C07442" w:rsidRPr="00C70505" w:rsidRDefault="00C07442" w:rsidP="00C07442">
            <w:pPr>
              <w:tabs>
                <w:tab w:val="left" w:leader="hyphen" w:pos="3042"/>
                <w:tab w:val="left" w:leader="hyphen" w:pos="4032"/>
              </w:tabs>
              <w:rPr>
                <w:rFonts w:cstheme="minorHAnsi"/>
                <w:color w:val="FF0000"/>
                <w:sz w:val="24"/>
                <w:szCs w:val="24"/>
                <w:rPrChange w:id="107" w:author="Hassan Naqvi" w:date="2019-03-28T10:32:00Z">
                  <w:rPr>
                    <w:rFonts w:cstheme="minorHAnsi"/>
                    <w:sz w:val="24"/>
                    <w:szCs w:val="24"/>
                  </w:rPr>
                </w:rPrChange>
              </w:rPr>
            </w:pPr>
            <w:r w:rsidRPr="00C70505">
              <w:rPr>
                <w:rFonts w:cstheme="minorHAnsi"/>
                <w:color w:val="FF0000"/>
                <w:sz w:val="24"/>
                <w:szCs w:val="24"/>
                <w:rPrChange w:id="108" w:author="Hassan Naqvi" w:date="2019-03-28T10:32:00Z">
                  <w:rPr>
                    <w:rFonts w:cstheme="minorHAnsi"/>
                    <w:sz w:val="24"/>
                    <w:szCs w:val="24"/>
                  </w:rPr>
                </w:rPrChange>
              </w:rPr>
              <w:tab/>
            </w:r>
          </w:p>
        </w:tc>
        <w:tc>
          <w:tcPr>
            <w:tcW w:w="1075" w:type="dxa"/>
          </w:tcPr>
          <w:p w14:paraId="7CA34CEF" w14:textId="77777777" w:rsidR="00C07442" w:rsidRPr="00C70505" w:rsidRDefault="00C07442" w:rsidP="001715B0">
            <w:pPr>
              <w:tabs>
                <w:tab w:val="left" w:leader="hyphen" w:pos="4032"/>
              </w:tabs>
              <w:rPr>
                <w:rFonts w:cstheme="minorHAnsi"/>
                <w:color w:val="808080" w:themeColor="background1" w:themeShade="80"/>
                <w:sz w:val="24"/>
                <w:szCs w:val="24"/>
                <w:rPrChange w:id="109" w:author="Hassan Naqvi" w:date="2019-03-28T10:29:00Z">
                  <w:rPr>
                    <w:rFonts w:cstheme="minorHAnsi"/>
                    <w:sz w:val="24"/>
                    <w:szCs w:val="24"/>
                  </w:rPr>
                </w:rPrChange>
              </w:rPr>
            </w:pPr>
          </w:p>
        </w:tc>
      </w:tr>
    </w:tbl>
    <w:p w14:paraId="593F616E" w14:textId="77777777" w:rsidR="001167DC" w:rsidRPr="001167DC" w:rsidRDefault="001167DC" w:rsidP="001167DC">
      <w:pPr>
        <w:spacing w:after="0"/>
        <w:rPr>
          <w:b/>
        </w:rPr>
      </w:pPr>
    </w:p>
    <w:p w14:paraId="6F89A501" w14:textId="77777777" w:rsidR="001167DC" w:rsidRPr="001167DC" w:rsidRDefault="001167DC">
      <w:pPr>
        <w:spacing w:after="0"/>
        <w:rPr>
          <w:b/>
        </w:rPr>
      </w:pPr>
    </w:p>
    <w:sectPr w:rsidR="001167DC" w:rsidRPr="001167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mran Nisar" w:date="2019-03-27T16:39:00Z" w:initials="IN">
    <w:p w14:paraId="2F03AC57" w14:textId="77777777" w:rsidR="00AC490E" w:rsidRDefault="00AC490E">
      <w:pPr>
        <w:pStyle w:val="CommentText"/>
      </w:pPr>
      <w:r>
        <w:rPr>
          <w:rStyle w:val="CommentReference"/>
        </w:rPr>
        <w:annotationRef/>
      </w:r>
      <w:r>
        <w:t xml:space="preserve">Need just one title </w:t>
      </w:r>
    </w:p>
  </w:comment>
  <w:comment w:id="8" w:author="Imran Nisar" w:date="2019-03-27T16:40:00Z" w:initials="IN">
    <w:p w14:paraId="3AF742BF" w14:textId="77777777" w:rsidR="00AC490E" w:rsidRDefault="00AC490E">
      <w:pPr>
        <w:pStyle w:val="CommentText"/>
      </w:pPr>
      <w:r>
        <w:rPr>
          <w:rStyle w:val="CommentReference"/>
        </w:rPr>
        <w:annotationRef/>
      </w:r>
      <w:r>
        <w:t xml:space="preserve">Need to add info on other investigators.  </w:t>
      </w:r>
    </w:p>
  </w:comment>
  <w:comment w:id="12" w:author="Imran Nisar" w:date="2019-03-27T16:43:00Z" w:initials="IN">
    <w:p w14:paraId="3AC87B9E" w14:textId="77777777" w:rsidR="00AC490E" w:rsidRDefault="00AC490E">
      <w:pPr>
        <w:pStyle w:val="CommentText"/>
      </w:pPr>
      <w:r>
        <w:rPr>
          <w:rStyle w:val="CommentReference"/>
        </w:rPr>
        <w:annotationRef/>
      </w:r>
      <w:r>
        <w:t xml:space="preserve">I think investigators should have to do this only once </w:t>
      </w:r>
    </w:p>
  </w:comment>
  <w:comment w:id="21" w:author="Imran Nisar" w:date="2019-03-27T16:44:00Z" w:initials="IN">
    <w:p w14:paraId="383B3B42" w14:textId="77777777" w:rsidR="00AC490E" w:rsidRDefault="00AC490E">
      <w:pPr>
        <w:pStyle w:val="CommentText"/>
      </w:pPr>
      <w:r>
        <w:rPr>
          <w:rStyle w:val="CommentReference"/>
        </w:rPr>
        <w:annotationRef/>
      </w:r>
      <w:r>
        <w:t xml:space="preserve">No need for representatives CITI certification  </w:t>
      </w:r>
    </w:p>
  </w:comment>
  <w:comment w:id="28" w:author="Imran Nisar" w:date="2019-03-27T17:28:00Z" w:initials="IN">
    <w:p w14:paraId="535D2B2B" w14:textId="77777777" w:rsidR="00AC490E" w:rsidRDefault="00AC490E">
      <w:pPr>
        <w:pStyle w:val="CommentText"/>
      </w:pPr>
      <w:r>
        <w:rPr>
          <w:rStyle w:val="CommentReference"/>
        </w:rPr>
        <w:annotationRef/>
      </w:r>
      <w:r>
        <w:t xml:space="preserve">This option not valid under yes. I would suggest phrasing this question other way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03AC57" w15:done="0"/>
  <w15:commentEx w15:paraId="3AF742BF" w15:done="0"/>
  <w15:commentEx w15:paraId="3AC87B9E" w15:done="0"/>
  <w15:commentEx w15:paraId="383B3B42" w15:done="0"/>
  <w15:commentEx w15:paraId="535D2B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67CEE"/>
    <w:multiLevelType w:val="hybridMultilevel"/>
    <w:tmpl w:val="0422E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9C0C3E"/>
    <w:multiLevelType w:val="hybridMultilevel"/>
    <w:tmpl w:val="B8727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an Naqvi">
    <w15:presenceInfo w15:providerId="AD" w15:userId="S-1-5-21-1449607262-479467637-1532313055-93630"/>
  </w15:person>
  <w15:person w15:author="Imran Nisar">
    <w15:presenceInfo w15:providerId="AD" w15:userId="S-1-5-21-1449607262-479467637-1532313055-459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8C"/>
    <w:rsid w:val="00065D2E"/>
    <w:rsid w:val="0008338F"/>
    <w:rsid w:val="000E2A16"/>
    <w:rsid w:val="001022A7"/>
    <w:rsid w:val="001167DC"/>
    <w:rsid w:val="00140CC0"/>
    <w:rsid w:val="00141DF7"/>
    <w:rsid w:val="001715B0"/>
    <w:rsid w:val="001D3135"/>
    <w:rsid w:val="001E769E"/>
    <w:rsid w:val="002212F8"/>
    <w:rsid w:val="00245AA9"/>
    <w:rsid w:val="0027083B"/>
    <w:rsid w:val="0029328B"/>
    <w:rsid w:val="002E12B8"/>
    <w:rsid w:val="00301D0C"/>
    <w:rsid w:val="003413D6"/>
    <w:rsid w:val="00372886"/>
    <w:rsid w:val="003745C2"/>
    <w:rsid w:val="00422394"/>
    <w:rsid w:val="004650B7"/>
    <w:rsid w:val="004C3509"/>
    <w:rsid w:val="004E4C0E"/>
    <w:rsid w:val="004F5833"/>
    <w:rsid w:val="004F5DE9"/>
    <w:rsid w:val="00520F19"/>
    <w:rsid w:val="005243CC"/>
    <w:rsid w:val="00595F61"/>
    <w:rsid w:val="005C3B13"/>
    <w:rsid w:val="005F4778"/>
    <w:rsid w:val="005F6FF7"/>
    <w:rsid w:val="0060137E"/>
    <w:rsid w:val="00646CA9"/>
    <w:rsid w:val="006F6EDD"/>
    <w:rsid w:val="0070047E"/>
    <w:rsid w:val="00752AF4"/>
    <w:rsid w:val="007A2B11"/>
    <w:rsid w:val="007F09AD"/>
    <w:rsid w:val="00833AE8"/>
    <w:rsid w:val="0084520D"/>
    <w:rsid w:val="00887D87"/>
    <w:rsid w:val="008D51FF"/>
    <w:rsid w:val="008E55B2"/>
    <w:rsid w:val="008F26DE"/>
    <w:rsid w:val="00932EC1"/>
    <w:rsid w:val="00954470"/>
    <w:rsid w:val="009A598E"/>
    <w:rsid w:val="009A7A96"/>
    <w:rsid w:val="00A31E6A"/>
    <w:rsid w:val="00A44EEB"/>
    <w:rsid w:val="00A671CA"/>
    <w:rsid w:val="00A87B30"/>
    <w:rsid w:val="00AC490E"/>
    <w:rsid w:val="00AC6E19"/>
    <w:rsid w:val="00AD129F"/>
    <w:rsid w:val="00AE1ECF"/>
    <w:rsid w:val="00B4061F"/>
    <w:rsid w:val="00B63EEF"/>
    <w:rsid w:val="00BA02D4"/>
    <w:rsid w:val="00BA551D"/>
    <w:rsid w:val="00BB28F8"/>
    <w:rsid w:val="00BD1A42"/>
    <w:rsid w:val="00C07442"/>
    <w:rsid w:val="00C33D4C"/>
    <w:rsid w:val="00C61C66"/>
    <w:rsid w:val="00C70505"/>
    <w:rsid w:val="00D20A60"/>
    <w:rsid w:val="00D23066"/>
    <w:rsid w:val="00D3648C"/>
    <w:rsid w:val="00DC21DD"/>
    <w:rsid w:val="00DD643D"/>
    <w:rsid w:val="00E000D3"/>
    <w:rsid w:val="00E114E4"/>
    <w:rsid w:val="00E3249C"/>
    <w:rsid w:val="00E40C6A"/>
    <w:rsid w:val="00E76953"/>
    <w:rsid w:val="00ED66DB"/>
    <w:rsid w:val="00F019B6"/>
    <w:rsid w:val="00F46812"/>
    <w:rsid w:val="00F861BD"/>
    <w:rsid w:val="00FF2B69"/>
    <w:rsid w:val="00FF4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7F39"/>
  <w15:chartTrackingRefBased/>
  <w15:docId w15:val="{FF5BC905-469A-43CB-905A-197213F2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4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AA9"/>
    <w:pPr>
      <w:ind w:left="720"/>
      <w:contextualSpacing/>
    </w:pPr>
  </w:style>
  <w:style w:type="character" w:styleId="CommentReference">
    <w:name w:val="annotation reference"/>
    <w:basedOn w:val="DefaultParagraphFont"/>
    <w:uiPriority w:val="99"/>
    <w:semiHidden/>
    <w:unhideWhenUsed/>
    <w:rsid w:val="00833AE8"/>
    <w:rPr>
      <w:sz w:val="16"/>
      <w:szCs w:val="16"/>
    </w:rPr>
  </w:style>
  <w:style w:type="paragraph" w:styleId="CommentText">
    <w:name w:val="annotation text"/>
    <w:basedOn w:val="Normal"/>
    <w:link w:val="CommentTextChar"/>
    <w:uiPriority w:val="99"/>
    <w:semiHidden/>
    <w:unhideWhenUsed/>
    <w:rsid w:val="00833AE8"/>
    <w:pPr>
      <w:spacing w:line="240" w:lineRule="auto"/>
    </w:pPr>
    <w:rPr>
      <w:sz w:val="20"/>
      <w:szCs w:val="20"/>
    </w:rPr>
  </w:style>
  <w:style w:type="character" w:customStyle="1" w:styleId="CommentTextChar">
    <w:name w:val="Comment Text Char"/>
    <w:basedOn w:val="DefaultParagraphFont"/>
    <w:link w:val="CommentText"/>
    <w:uiPriority w:val="99"/>
    <w:semiHidden/>
    <w:rsid w:val="00833AE8"/>
    <w:rPr>
      <w:sz w:val="20"/>
      <w:szCs w:val="20"/>
    </w:rPr>
  </w:style>
  <w:style w:type="paragraph" w:styleId="CommentSubject">
    <w:name w:val="annotation subject"/>
    <w:basedOn w:val="CommentText"/>
    <w:next w:val="CommentText"/>
    <w:link w:val="CommentSubjectChar"/>
    <w:uiPriority w:val="99"/>
    <w:semiHidden/>
    <w:unhideWhenUsed/>
    <w:rsid w:val="00833AE8"/>
    <w:rPr>
      <w:b/>
      <w:bCs/>
    </w:rPr>
  </w:style>
  <w:style w:type="character" w:customStyle="1" w:styleId="CommentSubjectChar">
    <w:name w:val="Comment Subject Char"/>
    <w:basedOn w:val="CommentTextChar"/>
    <w:link w:val="CommentSubject"/>
    <w:uiPriority w:val="99"/>
    <w:semiHidden/>
    <w:rsid w:val="00833AE8"/>
    <w:rPr>
      <w:b/>
      <w:bCs/>
      <w:sz w:val="20"/>
      <w:szCs w:val="20"/>
    </w:rPr>
  </w:style>
  <w:style w:type="paragraph" w:styleId="BalloonText">
    <w:name w:val="Balloon Text"/>
    <w:basedOn w:val="Normal"/>
    <w:link w:val="BalloonTextChar"/>
    <w:uiPriority w:val="99"/>
    <w:semiHidden/>
    <w:unhideWhenUsed/>
    <w:rsid w:val="00833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A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11B3E-41A9-43B2-8DC3-015EEF1B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Umar</dc:creator>
  <cp:keywords/>
  <dc:description/>
  <cp:lastModifiedBy>Shahroz Khan</cp:lastModifiedBy>
  <cp:revision>8</cp:revision>
  <dcterms:created xsi:type="dcterms:W3CDTF">2019-03-28T05:35:00Z</dcterms:created>
  <dcterms:modified xsi:type="dcterms:W3CDTF">2019-03-28T10:27:00Z</dcterms:modified>
</cp:coreProperties>
</file>